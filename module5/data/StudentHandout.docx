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315D" w14:textId="77777777" w:rsidR="005A7DC4" w:rsidRDefault="00A11A4D">
      <w:pPr>
        <w:spacing w:after="0"/>
        <w:rPr>
          <w:rFonts w:ascii="Times" w:eastAsia="Times" w:hAnsi="Times" w:cs="Times"/>
          <w:b/>
        </w:rPr>
      </w:pPr>
      <w:r>
        <w:t xml:space="preserve">                                          </w:t>
      </w:r>
    </w:p>
    <w:p w14:paraId="3BD0B293" w14:textId="77777777" w:rsidR="005A7DC4" w:rsidRDefault="00A11A4D">
      <w:pPr>
        <w:pStyle w:val="Title"/>
        <w:jc w:val="center"/>
        <w:rPr>
          <w:color w:val="366091"/>
        </w:rPr>
      </w:pPr>
      <w:bookmarkStart w:id="0" w:name="_heading=h.gjdgxs" w:colFirst="0" w:colLast="0"/>
      <w:bookmarkEnd w:id="0"/>
      <w:r>
        <w:rPr>
          <w:color w:val="366091"/>
        </w:rPr>
        <w:t xml:space="preserve">Macrosystems EDDIE: </w:t>
      </w:r>
    </w:p>
    <w:p w14:paraId="505F798F" w14:textId="77777777" w:rsidR="005A7DC4" w:rsidRDefault="00A11A4D">
      <w:pPr>
        <w:pStyle w:val="Title"/>
        <w:jc w:val="center"/>
        <w:rPr>
          <w:color w:val="366091"/>
          <w:sz w:val="52"/>
          <w:szCs w:val="52"/>
        </w:rPr>
      </w:pPr>
      <w:r>
        <w:rPr>
          <w:color w:val="366091"/>
          <w:sz w:val="52"/>
          <w:szCs w:val="52"/>
        </w:rPr>
        <w:t>Introduction to Ecological Forecasting</w:t>
      </w:r>
    </w:p>
    <w:p w14:paraId="79C739B7" w14:textId="77777777" w:rsidR="005A7DC4" w:rsidRDefault="00A11A4D">
      <w:pPr>
        <w:tabs>
          <w:tab w:val="left" w:pos="4500"/>
          <w:tab w:val="left" w:pos="6840"/>
        </w:tabs>
        <w:spacing w:after="0"/>
        <w:jc w:val="center"/>
        <w:rPr>
          <w:b/>
          <w:sz w:val="36"/>
          <w:szCs w:val="36"/>
        </w:rPr>
      </w:pPr>
      <w:r>
        <w:rPr>
          <w:b/>
          <w:sz w:val="36"/>
          <w:szCs w:val="36"/>
        </w:rPr>
        <w:t>Student Handout</w:t>
      </w:r>
    </w:p>
    <w:p w14:paraId="6AFE085B" w14:textId="77777777" w:rsidR="005A7DC4" w:rsidRDefault="00A11A4D">
      <w:pPr>
        <w:pStyle w:val="Heading1"/>
        <w:spacing w:before="0"/>
      </w:pPr>
      <w:r>
        <w:t>Learning Objectives:</w:t>
      </w:r>
    </w:p>
    <w:p w14:paraId="2E937409" w14:textId="77777777" w:rsidR="005A7DC4" w:rsidRDefault="00A11A4D" w:rsidP="008A1C00">
      <w:pPr>
        <w:spacing w:after="0" w:line="240" w:lineRule="auto"/>
      </w:pPr>
      <w:r>
        <w:t xml:space="preserve">By the end of this module, you will be able to: </w:t>
      </w:r>
    </w:p>
    <w:p w14:paraId="69D7432D" w14:textId="7BD282CA" w:rsidR="005A7DC4" w:rsidRDefault="00A11A4D" w:rsidP="00C46D0D">
      <w:pPr>
        <w:numPr>
          <w:ilvl w:val="0"/>
          <w:numId w:val="10"/>
        </w:numPr>
        <w:pBdr>
          <w:top w:val="nil"/>
          <w:left w:val="nil"/>
          <w:bottom w:val="nil"/>
          <w:right w:val="nil"/>
          <w:between w:val="nil"/>
        </w:pBdr>
        <w:spacing w:after="0" w:line="240" w:lineRule="auto"/>
      </w:pPr>
      <w:r>
        <w:t xml:space="preserve">Describe </w:t>
      </w:r>
      <w:r w:rsidR="00277AAB">
        <w:t xml:space="preserve">an </w:t>
      </w:r>
      <w:r w:rsidR="00440D26">
        <w:t>ecological forecast</w:t>
      </w:r>
      <w:r w:rsidR="00277AAB">
        <w:t xml:space="preserve"> </w:t>
      </w:r>
      <w:r w:rsidR="00440D26">
        <w:t>and the</w:t>
      </w:r>
      <w:r w:rsidR="007918AD">
        <w:t xml:space="preserve"> iterative</w:t>
      </w:r>
      <w:r w:rsidR="00440D26">
        <w:t xml:space="preserve"> forecasting cycle </w:t>
      </w:r>
    </w:p>
    <w:p w14:paraId="0CFEA1AD" w14:textId="54DA99EC" w:rsidR="00F272BA" w:rsidRDefault="00A11A4D" w:rsidP="00C46D0D">
      <w:pPr>
        <w:numPr>
          <w:ilvl w:val="0"/>
          <w:numId w:val="10"/>
        </w:numPr>
        <w:pBdr>
          <w:top w:val="nil"/>
          <w:left w:val="nil"/>
          <w:bottom w:val="nil"/>
          <w:right w:val="nil"/>
          <w:between w:val="nil"/>
        </w:pBdr>
        <w:spacing w:after="0" w:line="240" w:lineRule="auto"/>
      </w:pPr>
      <w:r>
        <w:t xml:space="preserve">Explore and visualize NEON data using </w:t>
      </w:r>
      <w:r w:rsidR="00277AAB">
        <w:t xml:space="preserve">an R </w:t>
      </w:r>
      <w:r>
        <w:t xml:space="preserve">Shiny </w:t>
      </w:r>
      <w:r w:rsidR="00277AAB">
        <w:t>interface</w:t>
      </w:r>
    </w:p>
    <w:p w14:paraId="34ACBF56" w14:textId="5E568B69" w:rsidR="004F4BC3" w:rsidRPr="00CA206B" w:rsidRDefault="004F4BC3" w:rsidP="00C46D0D">
      <w:pPr>
        <w:pStyle w:val="ListParagraph"/>
        <w:numPr>
          <w:ilvl w:val="0"/>
          <w:numId w:val="10"/>
        </w:numPr>
        <w:spacing w:after="0" w:line="240" w:lineRule="auto"/>
        <w:rPr>
          <w:rFonts w:eastAsia="Times New Roman" w:cs="Times New Roman"/>
        </w:rPr>
      </w:pPr>
      <w:r>
        <w:rPr>
          <w:rFonts w:eastAsia="Times New Roman" w:cs="Times New Roman"/>
        </w:rPr>
        <w:t>Construct</w:t>
      </w:r>
      <w:r w:rsidRPr="00CA206B">
        <w:rPr>
          <w:rFonts w:eastAsia="Times New Roman" w:cs="Times New Roman"/>
        </w:rPr>
        <w:t xml:space="preserve"> a</w:t>
      </w:r>
      <w:r w:rsidR="00D62E72">
        <w:rPr>
          <w:rFonts w:eastAsia="Times New Roman" w:cs="Times New Roman"/>
        </w:rPr>
        <w:t xml:space="preserve">n </w:t>
      </w:r>
      <w:r>
        <w:rPr>
          <w:rFonts w:eastAsia="Times New Roman" w:cs="Times New Roman"/>
        </w:rPr>
        <w:t>ecological</w:t>
      </w:r>
      <w:r w:rsidRPr="00CA206B">
        <w:rPr>
          <w:rFonts w:eastAsia="Times New Roman" w:cs="Times New Roman"/>
        </w:rPr>
        <w:t xml:space="preserve"> model to generate forecasts of ecosystem primary productivity with uncertainty</w:t>
      </w:r>
    </w:p>
    <w:p w14:paraId="62350CE6" w14:textId="392F2671" w:rsidR="004F4BC3" w:rsidRPr="00CA206B" w:rsidRDefault="004F4BC3" w:rsidP="00C46D0D">
      <w:pPr>
        <w:pStyle w:val="ListParagraph"/>
        <w:numPr>
          <w:ilvl w:val="0"/>
          <w:numId w:val="10"/>
        </w:numPr>
        <w:spacing w:after="0" w:line="240" w:lineRule="auto"/>
        <w:rPr>
          <w:rFonts w:eastAsia="Times New Roman" w:cs="Times New Roman"/>
        </w:rPr>
      </w:pPr>
      <w:r w:rsidRPr="00CA206B">
        <w:rPr>
          <w:rFonts w:eastAsia="Times New Roman" w:cs="Times New Roman"/>
        </w:rPr>
        <w:t>Adjust model parameters and inputs to study how they affect forecast</w:t>
      </w:r>
      <w:r w:rsidR="008A1C00">
        <w:rPr>
          <w:rFonts w:eastAsia="Times New Roman" w:cs="Times New Roman"/>
        </w:rPr>
        <w:t>s</w:t>
      </w:r>
      <w:r w:rsidRPr="00CA206B">
        <w:rPr>
          <w:rFonts w:eastAsia="Times New Roman" w:cs="Times New Roman"/>
        </w:rPr>
        <w:t xml:space="preserve"> relative to observations</w:t>
      </w:r>
    </w:p>
    <w:p w14:paraId="283CB869" w14:textId="60E29B16" w:rsidR="004F4BC3" w:rsidRPr="00CA206B" w:rsidRDefault="004F4BC3" w:rsidP="00C46D0D">
      <w:pPr>
        <w:pStyle w:val="ListParagraph"/>
        <w:numPr>
          <w:ilvl w:val="0"/>
          <w:numId w:val="10"/>
        </w:numPr>
        <w:spacing w:after="0" w:line="240" w:lineRule="auto"/>
        <w:rPr>
          <w:rFonts w:eastAsia="Times New Roman" w:cs="Times New Roman"/>
        </w:rPr>
      </w:pPr>
      <w:r w:rsidRPr="00CA206B">
        <w:rPr>
          <w:rFonts w:eastAsia="Times New Roman" w:cs="Times New Roman"/>
        </w:rPr>
        <w:t xml:space="preserve">Compare productivity forecasts among NEON sites in different regions </w:t>
      </w:r>
    </w:p>
    <w:p w14:paraId="7F0FAD17" w14:textId="443F3BBE" w:rsidR="005A7DC4" w:rsidRDefault="00A11A4D">
      <w:pPr>
        <w:pStyle w:val="Heading1"/>
        <w:spacing w:before="240"/>
      </w:pPr>
      <w:bookmarkStart w:id="1" w:name="_heading=h.30j0zll" w:colFirst="0" w:colLast="0"/>
      <w:bookmarkEnd w:id="1"/>
      <w:r>
        <w:t>Why macrosystems ecology and</w:t>
      </w:r>
      <w:r w:rsidR="00182644">
        <w:t xml:space="preserve"> ecological</w:t>
      </w:r>
      <w:r>
        <w:t xml:space="preserve"> forecasting? </w:t>
      </w:r>
    </w:p>
    <w:p w14:paraId="226BFA8D" w14:textId="77777777" w:rsidR="00182644" w:rsidRDefault="00182644" w:rsidP="00182644">
      <w:pPr>
        <w:spacing w:after="0" w:line="240" w:lineRule="auto"/>
      </w:pPr>
      <w:r>
        <w:rPr>
          <w:b/>
          <w:i/>
        </w:rPr>
        <w:t>Macrosystems ecology</w:t>
      </w:r>
      <w:r>
        <w:t xml:space="preserve"> is the study of ecological dynamics at multiple interacting spatial and temporal scales (e.g., Heffernan et al. 2014). For example, </w:t>
      </w:r>
      <w:r w:rsidRPr="00721F9C">
        <w:rPr>
          <w:i/>
          <w:iCs/>
        </w:rPr>
        <w:t>global</w:t>
      </w:r>
      <w:r>
        <w:t xml:space="preserve"> climate change can interact with </w:t>
      </w:r>
      <w:r w:rsidRPr="00721F9C">
        <w:rPr>
          <w:i/>
          <w:iCs/>
        </w:rPr>
        <w:t>local</w:t>
      </w:r>
      <w:r>
        <w:t xml:space="preserve"> land-use activities to control how an ecosystem </w:t>
      </w:r>
      <w:proofErr w:type="gramStart"/>
      <w:r>
        <w:t>changes</w:t>
      </w:r>
      <w:proofErr w:type="gramEnd"/>
      <w:r>
        <w:t xml:space="preserve"> over the next decades. Macrosystems ecology recently emerged as a new sub-discipline of ecology to study ecosystems and ecological communities around the globe that are changing at an unprecedented rate because of human activities (IPCC 2013). The responses of ecosystems and communities are complex, non-linear, and driven by feedbacks across local, regional, and global scales (Heffernan et al. 2014). These characteristics necessitate novel approaches for making predictions about how systems may change to improve both our understanding of ecological phenomena as well as inform resource management. </w:t>
      </w:r>
    </w:p>
    <w:p w14:paraId="2377A73A" w14:textId="77777777" w:rsidR="00182644" w:rsidRDefault="00182644" w:rsidP="00182644">
      <w:pPr>
        <w:spacing w:after="0" w:line="240" w:lineRule="auto"/>
      </w:pPr>
    </w:p>
    <w:p w14:paraId="13CBC3BC" w14:textId="323910BC" w:rsidR="00182644" w:rsidRDefault="00182644">
      <w:pPr>
        <w:spacing w:after="0" w:line="240" w:lineRule="auto"/>
      </w:pPr>
      <w:r w:rsidRPr="004523C5">
        <w:rPr>
          <w:b/>
          <w:bCs/>
          <w:i/>
          <w:iCs/>
        </w:rPr>
        <w:t>Forecasting</w:t>
      </w:r>
      <w:r>
        <w:t xml:space="preserve"> is a tool that can be used for understanding and predicting macrosystems dynamics. To anticipate and prepare for increased variability in populations, communities, and ecosystems, there is a pressing need to know the future state of ecological systems across space and time (</w:t>
      </w:r>
      <w:proofErr w:type="spellStart"/>
      <w:r>
        <w:t>Dietze</w:t>
      </w:r>
      <w:proofErr w:type="spellEnd"/>
      <w:r>
        <w:t xml:space="preserve"> et al. 2018). Ecological forecasting is an emerging approach which provides an estimate of the future state of an ecological system with uncertainty, allowing society to prepare for changes in important ecosystem services. Ecological forecasts are a powerful test of the scientific method because ecologists make a hypothesis of how an ecological system works; embed their hypothesis in a model; use the model to make a forecast of future conditions; and then when observations become available, assess the accuracy of their forecast, which indicates if their hypothesis is supported or needs to be updated. </w:t>
      </w:r>
      <w:r w:rsidRPr="00694C04">
        <w:t>Forecasts that are effectively communicated to the public and managers will be most useful for aiding decision-making.</w:t>
      </w:r>
      <w:r>
        <w:t xml:space="preserve"> Consequently, macrosystems ecologists are increasingly using ecological forecasts to predict how ecosystems are changing over space and time</w:t>
      </w:r>
      <w:r w:rsidR="00197469">
        <w:t xml:space="preserve"> (</w:t>
      </w:r>
      <w:proofErr w:type="spellStart"/>
      <w:r w:rsidR="00197469">
        <w:t>Dietze</w:t>
      </w:r>
      <w:proofErr w:type="spellEnd"/>
      <w:r w:rsidR="009B40A8">
        <w:t xml:space="preserve"> and</w:t>
      </w:r>
      <w:r w:rsidR="00197469">
        <w:t xml:space="preserve"> Lynch 2019)</w:t>
      </w:r>
      <w:r>
        <w:t>.</w:t>
      </w:r>
    </w:p>
    <w:p w14:paraId="145FFF71" w14:textId="77777777" w:rsidR="009B40A8" w:rsidRDefault="009B40A8">
      <w:pPr>
        <w:spacing w:after="0" w:line="240" w:lineRule="auto"/>
      </w:pPr>
    </w:p>
    <w:p w14:paraId="626CBBE6" w14:textId="0719D97D" w:rsidR="00210243" w:rsidRPr="00210243" w:rsidRDefault="00182644" w:rsidP="00C46D0D">
      <w:pPr>
        <w:spacing w:line="240" w:lineRule="auto"/>
        <w:rPr>
          <w:lang w:val="en-IE"/>
        </w:rPr>
      </w:pPr>
      <w:r>
        <w:t xml:space="preserve">In this module, students </w:t>
      </w:r>
      <w:r w:rsidR="00A92DD6">
        <w:t xml:space="preserve">will </w:t>
      </w:r>
      <w:r>
        <w:t>apply the iterative forecasting cycle to develop an ecological forecast for a National Ecological Observation Network (NEON) site</w:t>
      </w:r>
      <w:r w:rsidR="00A92DD6">
        <w:t xml:space="preserve"> of their choice</w:t>
      </w:r>
      <w:r>
        <w:t xml:space="preserve">. </w:t>
      </w:r>
      <w:r w:rsidR="00210243" w:rsidRPr="00210243">
        <w:rPr>
          <w:lang w:val="en-IE"/>
        </w:rPr>
        <w:t>This module will introduce students to the basic components of an ecological forecast; how a forecasting model is constructed; how changes to model inputs affect forecast uncertainty; and how productivity forecasts vary across ecoclimatic domains.</w:t>
      </w:r>
    </w:p>
    <w:p w14:paraId="0BE47E3E" w14:textId="77777777" w:rsidR="005A7DC4" w:rsidRPr="00C46D0D" w:rsidRDefault="00A11A4D" w:rsidP="00C46D0D">
      <w:pPr>
        <w:spacing w:after="0" w:line="240" w:lineRule="auto"/>
        <w:rPr>
          <w:b/>
          <w:color w:val="4F81BD" w:themeColor="accent1"/>
          <w:sz w:val="32"/>
          <w:szCs w:val="32"/>
        </w:rPr>
      </w:pPr>
      <w:r w:rsidRPr="00C46D0D">
        <w:rPr>
          <w:b/>
          <w:color w:val="4F81BD" w:themeColor="accent1"/>
          <w:sz w:val="32"/>
          <w:szCs w:val="32"/>
        </w:rPr>
        <w:lastRenderedPageBreak/>
        <w:t>Module overview:</w:t>
      </w:r>
    </w:p>
    <w:p w14:paraId="1CD08012" w14:textId="2B5B794A" w:rsidR="00FB44E5" w:rsidRDefault="00A11A4D" w:rsidP="008A1C00">
      <w:pPr>
        <w:numPr>
          <w:ilvl w:val="0"/>
          <w:numId w:val="2"/>
        </w:numPr>
        <w:pBdr>
          <w:top w:val="nil"/>
          <w:left w:val="nil"/>
          <w:bottom w:val="nil"/>
          <w:right w:val="nil"/>
          <w:between w:val="nil"/>
        </w:pBdr>
        <w:spacing w:after="0" w:line="240" w:lineRule="auto"/>
      </w:pPr>
      <w:bookmarkStart w:id="2" w:name="_heading=h.1fob9te" w:colFirst="0" w:colLast="0"/>
      <w:bookmarkEnd w:id="2"/>
      <w:r>
        <w:rPr>
          <w:color w:val="000000"/>
        </w:rPr>
        <w:t>Introduction to Ecological Forecasting: pre-readings and PowerPoint in clas</w:t>
      </w:r>
      <w:r w:rsidR="00FB44E5">
        <w:rPr>
          <w:color w:val="000000"/>
        </w:rPr>
        <w:t>s</w:t>
      </w:r>
    </w:p>
    <w:p w14:paraId="403099E7" w14:textId="47E3B93F" w:rsidR="005A7DC4" w:rsidRPr="00D4058D" w:rsidRDefault="00A11A4D" w:rsidP="00FB44E5">
      <w:pPr>
        <w:numPr>
          <w:ilvl w:val="0"/>
          <w:numId w:val="2"/>
        </w:numPr>
        <w:pBdr>
          <w:top w:val="nil"/>
          <w:left w:val="nil"/>
          <w:bottom w:val="nil"/>
          <w:right w:val="nil"/>
          <w:between w:val="nil"/>
        </w:pBdr>
        <w:spacing w:after="0" w:line="240" w:lineRule="auto"/>
      </w:pPr>
      <w:r w:rsidRPr="00FB44E5">
        <w:rPr>
          <w:color w:val="000000"/>
        </w:rPr>
        <w:t xml:space="preserve">Activity A: </w:t>
      </w:r>
      <w:r w:rsidR="00FB44E5">
        <w:t>Visualize data from a selected NEON site</w:t>
      </w:r>
      <w:r w:rsidR="008539C8">
        <w:t xml:space="preserve"> and </w:t>
      </w:r>
      <w:r w:rsidR="00FB44E5">
        <w:t>build a</w:t>
      </w:r>
      <w:r w:rsidR="008539C8">
        <w:t>n</w:t>
      </w:r>
      <w:r w:rsidR="00FB44E5">
        <w:t xml:space="preserve"> ecological model</w:t>
      </w:r>
    </w:p>
    <w:p w14:paraId="238D14ED" w14:textId="39735FC9" w:rsidR="005A7DC4" w:rsidRDefault="00A11A4D">
      <w:pPr>
        <w:numPr>
          <w:ilvl w:val="0"/>
          <w:numId w:val="2"/>
        </w:numPr>
        <w:pBdr>
          <w:top w:val="nil"/>
          <w:left w:val="nil"/>
          <w:bottom w:val="nil"/>
          <w:right w:val="nil"/>
          <w:between w:val="nil"/>
        </w:pBdr>
        <w:spacing w:after="0" w:line="240" w:lineRule="auto"/>
        <w:rPr>
          <w:color w:val="000000"/>
        </w:rPr>
      </w:pPr>
      <w:r>
        <w:rPr>
          <w:color w:val="000000"/>
        </w:rPr>
        <w:t xml:space="preserve">Activity B: </w:t>
      </w:r>
      <w:r w:rsidR="00751395">
        <w:t>G</w:t>
      </w:r>
      <w:r w:rsidR="00751395" w:rsidRPr="00751395">
        <w:t xml:space="preserve">enerate a forecast </w:t>
      </w:r>
      <w:r w:rsidR="008539C8">
        <w:t xml:space="preserve">and work through </w:t>
      </w:r>
      <w:r w:rsidR="00246001">
        <w:t>each stage of the iterative</w:t>
      </w:r>
      <w:r w:rsidR="008539C8">
        <w:t xml:space="preserve"> forecast cycle</w:t>
      </w:r>
    </w:p>
    <w:p w14:paraId="7668920D" w14:textId="1A2E7BA3" w:rsidR="005A7DC4" w:rsidRPr="00D4058D" w:rsidRDefault="00A11A4D" w:rsidP="00FB44E5">
      <w:pPr>
        <w:numPr>
          <w:ilvl w:val="0"/>
          <w:numId w:val="2"/>
        </w:numPr>
        <w:pBdr>
          <w:top w:val="nil"/>
          <w:left w:val="nil"/>
          <w:bottom w:val="nil"/>
          <w:right w:val="nil"/>
          <w:between w:val="nil"/>
        </w:pBdr>
        <w:spacing w:after="0" w:line="240" w:lineRule="auto"/>
        <w:rPr>
          <w:lang w:val="en-IE"/>
        </w:rPr>
      </w:pPr>
      <w:r>
        <w:rPr>
          <w:color w:val="000000"/>
        </w:rPr>
        <w:t>Activity C:</w:t>
      </w:r>
      <w:r w:rsidR="00FB44E5">
        <w:rPr>
          <w:lang w:val="en-IE"/>
        </w:rPr>
        <w:t xml:space="preserve"> A</w:t>
      </w:r>
      <w:r w:rsidR="00FB44E5" w:rsidRPr="00FB44E5">
        <w:rPr>
          <w:lang w:val="en-IE"/>
        </w:rPr>
        <w:t>pply a forecast to a different NEON site and compare forecasts</w:t>
      </w:r>
      <w:r w:rsidR="00B726CE">
        <w:rPr>
          <w:lang w:val="en-IE"/>
        </w:rPr>
        <w:t xml:space="preserve"> among sites</w:t>
      </w:r>
    </w:p>
    <w:p w14:paraId="4BD62BB4" w14:textId="4D252103" w:rsidR="00B255C4" w:rsidRPr="00C46D0D" w:rsidRDefault="00B255C4" w:rsidP="00C46D0D">
      <w:pPr>
        <w:pStyle w:val="Heading1"/>
        <w:spacing w:before="240"/>
      </w:pPr>
      <w:r>
        <w:t xml:space="preserve">Today’s focal question: </w:t>
      </w:r>
      <w:r w:rsidRPr="00C46D0D">
        <w:rPr>
          <w:b w:val="0"/>
          <w:i/>
        </w:rPr>
        <w:t>What is an Ecological Forecast?</w:t>
      </w:r>
    </w:p>
    <w:p w14:paraId="72577466" w14:textId="670350AD" w:rsidR="00B255C4" w:rsidRDefault="00B255C4" w:rsidP="00B255C4">
      <w:pPr>
        <w:spacing w:before="160" w:after="0" w:line="240" w:lineRule="auto"/>
      </w:pPr>
      <w:r>
        <w:t xml:space="preserve">To address this question, we will introduce ecological forecasts and the iterative forecasting cycle. We will </w:t>
      </w:r>
      <w:r w:rsidR="0045319D">
        <w:t>build</w:t>
      </w:r>
      <w:r>
        <w:t xml:space="preserve"> a model that </w:t>
      </w:r>
      <w:r w:rsidR="005E22F9">
        <w:t>forecasts</w:t>
      </w:r>
      <w:r>
        <w:t xml:space="preserve"> aquatic ecosystem productivity in response to multiple environmental factors (e.g., weather, herbivory). </w:t>
      </w:r>
      <w:r w:rsidR="005E22F9">
        <w:t xml:space="preserve">We will also </w:t>
      </w:r>
      <w:r>
        <w:t>quantify the uncertainty</w:t>
      </w:r>
      <w:r w:rsidR="005E22F9">
        <w:t xml:space="preserve"> </w:t>
      </w:r>
      <w:r>
        <w:t xml:space="preserve">associated with </w:t>
      </w:r>
      <w:r w:rsidR="005E22F9">
        <w:t xml:space="preserve">our forecast </w:t>
      </w:r>
      <w:r>
        <w:t>predictions, which</w:t>
      </w:r>
      <w:r w:rsidRPr="00D4705F">
        <w:t xml:space="preserve"> </w:t>
      </w:r>
      <w:r>
        <w:t xml:space="preserve">can originate from </w:t>
      </w:r>
      <w:r w:rsidR="005E22F9">
        <w:t>multiple</w:t>
      </w:r>
      <w:r>
        <w:t xml:space="preserve"> sources. In this module, we will use our productivity model to examine how forecast uncertainty is related to driver data, model parameters</w:t>
      </w:r>
      <w:r w:rsidR="005E22F9">
        <w:t>,</w:t>
      </w:r>
      <w:r>
        <w:t xml:space="preserve"> and initial conditions. We will then compare productivity forecasts for </w:t>
      </w:r>
      <w:r w:rsidR="005E22F9">
        <w:t xml:space="preserve">ecosystems </w:t>
      </w:r>
      <w:r>
        <w:t>in different ecoclimatic regions to understand how forecasts can vary both over time and space.</w:t>
      </w:r>
    </w:p>
    <w:p w14:paraId="20196F5B" w14:textId="647D8087" w:rsidR="00B255C4" w:rsidRDefault="00B255C4" w:rsidP="00B255C4">
      <w:pPr>
        <w:spacing w:before="160" w:after="0" w:line="240" w:lineRule="auto"/>
      </w:pPr>
      <w:r>
        <w:t>We will be using ecological data collected by the National Ecological Observation Network (NEON) to tackle this question. NEON is a continental-scale observat</w:t>
      </w:r>
      <w:r w:rsidR="006B013D">
        <w:t xml:space="preserve">ory </w:t>
      </w:r>
      <w:r>
        <w:t xml:space="preserve">designed to collect </w:t>
      </w:r>
      <w:r w:rsidR="006B013D">
        <w:t xml:space="preserve">publicly-available, </w:t>
      </w:r>
      <w:r>
        <w:t xml:space="preserve">long-term ecological data to </w:t>
      </w:r>
      <w:r w:rsidR="00242B5C">
        <w:t>monitor</w:t>
      </w:r>
      <w:r>
        <w:t xml:space="preserve"> </w:t>
      </w:r>
      <w:r w:rsidR="006B013D">
        <w:t>changin</w:t>
      </w:r>
      <w:r w:rsidR="00242B5C">
        <w:t xml:space="preserve">g </w:t>
      </w:r>
      <w:r>
        <w:t>ecosystems across the U</w:t>
      </w:r>
      <w:r w:rsidR="00242B5C">
        <w:t>.</w:t>
      </w:r>
      <w:r>
        <w:t xml:space="preserve">S. Primary productivity in lakes is our focal </w:t>
      </w:r>
      <w:r w:rsidR="00242B5C">
        <w:t>forecast</w:t>
      </w:r>
      <w:r>
        <w:t xml:space="preserve"> variable as </w:t>
      </w:r>
      <w:r w:rsidR="00CD13D0">
        <w:t>it</w:t>
      </w:r>
      <w:r>
        <w:t xml:space="preserve"> is a key indicator </w:t>
      </w:r>
      <w:r w:rsidR="00CD13D0">
        <w:t>of</w:t>
      </w:r>
      <w:r>
        <w:t xml:space="preserve"> ecosystem</w:t>
      </w:r>
      <w:r w:rsidR="00CD13D0">
        <w:t xml:space="preserve"> health</w:t>
      </w:r>
      <w:r w:rsidR="00100F71">
        <w:t xml:space="preserve"> and </w:t>
      </w:r>
      <w:r>
        <w:t xml:space="preserve">can change </w:t>
      </w:r>
      <w:r w:rsidR="00CD13D0">
        <w:t xml:space="preserve">rapidly in response </w:t>
      </w:r>
      <w:r w:rsidR="00100F71">
        <w:t>to environmental drivers.</w:t>
      </w:r>
      <w:r w:rsidR="00FE3E4E">
        <w:t xml:space="preserve"> We will use measurements of chlorophyll-a as a proxy measurement of aquatic primary productivity.</w:t>
      </w:r>
    </w:p>
    <w:p w14:paraId="0AD1CB1B" w14:textId="77777777" w:rsidR="00B255C4" w:rsidRDefault="00B255C4" w:rsidP="00B255C4">
      <w:pPr>
        <w:pStyle w:val="Heading1"/>
        <w:spacing w:before="240"/>
      </w:pPr>
      <w:r>
        <w:t>R Shiny App:</w:t>
      </w:r>
    </w:p>
    <w:p w14:paraId="2D698481" w14:textId="77777777" w:rsidR="00B255C4" w:rsidRDefault="00B255C4" w:rsidP="00B255C4">
      <w:r>
        <w:t xml:space="preserve">The lesson content is hosted on an R Shiny App at </w:t>
      </w:r>
      <w:hyperlink r:id="rId9">
        <w:r>
          <w:rPr>
            <w:color w:val="1155CC"/>
            <w:highlight w:val="yellow"/>
            <w:u w:val="single"/>
          </w:rPr>
          <w:t>https://tadhg-moore.shinyapps.io/mod5-test/</w:t>
        </w:r>
      </w:hyperlink>
      <w:r>
        <w:t>. This can be accessed via any internet browser and allows you to navigate through the lesson via this app. You will fill in the questions below on this handout as you complete the lesson activities.</w:t>
      </w:r>
    </w:p>
    <w:p w14:paraId="3D4A31A4" w14:textId="0449D8FC" w:rsidR="005A7DC4" w:rsidRDefault="00A11A4D" w:rsidP="00FF1E71">
      <w:pPr>
        <w:pStyle w:val="Heading1"/>
        <w:spacing w:before="240"/>
      </w:pPr>
      <w:r>
        <w:t xml:space="preserve">Optional pre-class readings and video: </w:t>
      </w:r>
    </w:p>
    <w:p w14:paraId="16400DA9" w14:textId="77777777" w:rsidR="00D62E72" w:rsidRDefault="00D62E72">
      <w:pPr>
        <w:spacing w:after="0" w:line="240" w:lineRule="auto"/>
        <w:rPr>
          <w:sz w:val="20"/>
          <w:szCs w:val="20"/>
        </w:rPr>
      </w:pPr>
    </w:p>
    <w:p w14:paraId="625F3A0A" w14:textId="21781165" w:rsidR="005A7DC4" w:rsidRPr="00E82422" w:rsidRDefault="00A11A4D" w:rsidP="00C46D0D">
      <w:pPr>
        <w:spacing w:after="0" w:line="240" w:lineRule="auto"/>
        <w:rPr>
          <w:szCs w:val="22"/>
        </w:rPr>
      </w:pPr>
      <w:r w:rsidRPr="00E82422">
        <w:rPr>
          <w:szCs w:val="22"/>
        </w:rPr>
        <w:t>Webpages:</w:t>
      </w:r>
    </w:p>
    <w:p w14:paraId="7A428D30" w14:textId="77777777" w:rsidR="005A7DC4" w:rsidRPr="00E82422" w:rsidRDefault="00E8749D" w:rsidP="00831DA4">
      <w:pPr>
        <w:numPr>
          <w:ilvl w:val="0"/>
          <w:numId w:val="4"/>
        </w:numPr>
        <w:pBdr>
          <w:top w:val="nil"/>
          <w:left w:val="nil"/>
          <w:bottom w:val="nil"/>
          <w:right w:val="nil"/>
          <w:between w:val="nil"/>
        </w:pBdr>
        <w:spacing w:after="0" w:line="240" w:lineRule="auto"/>
        <w:rPr>
          <w:szCs w:val="22"/>
        </w:rPr>
      </w:pPr>
      <w:hyperlink r:id="rId10" w:anchor=":~:text=What%20is%20ecological%20forecasting%3F,%2C%20pollution%2C%20or%20habitat%20change.">
        <w:r w:rsidR="00A11A4D" w:rsidRPr="00E82422">
          <w:rPr>
            <w:color w:val="1155CC"/>
            <w:szCs w:val="22"/>
            <w:u w:val="single"/>
          </w:rPr>
          <w:t>NOAA Ecological Forecasts</w:t>
        </w:r>
      </w:hyperlink>
    </w:p>
    <w:p w14:paraId="662F586E" w14:textId="77777777" w:rsidR="005A7DC4" w:rsidRPr="00E82422" w:rsidRDefault="00E8749D" w:rsidP="00B7338F">
      <w:pPr>
        <w:numPr>
          <w:ilvl w:val="0"/>
          <w:numId w:val="4"/>
        </w:numPr>
        <w:pBdr>
          <w:top w:val="nil"/>
          <w:left w:val="nil"/>
          <w:bottom w:val="nil"/>
          <w:right w:val="nil"/>
          <w:between w:val="nil"/>
        </w:pBdr>
        <w:spacing w:after="0" w:line="240" w:lineRule="auto"/>
        <w:rPr>
          <w:szCs w:val="22"/>
        </w:rPr>
      </w:pPr>
      <w:hyperlink r:id="rId11">
        <w:r w:rsidR="00A11A4D" w:rsidRPr="00E82422">
          <w:rPr>
            <w:color w:val="1155CC"/>
            <w:szCs w:val="22"/>
            <w:u w:val="single"/>
          </w:rPr>
          <w:t>Ecological Forecasting Initiative</w:t>
        </w:r>
      </w:hyperlink>
    </w:p>
    <w:p w14:paraId="2FF89C92" w14:textId="77777777" w:rsidR="005A7DC4" w:rsidRPr="00E82422" w:rsidRDefault="00A11A4D" w:rsidP="00831DA4">
      <w:pPr>
        <w:pBdr>
          <w:top w:val="nil"/>
          <w:left w:val="nil"/>
          <w:bottom w:val="nil"/>
          <w:right w:val="nil"/>
          <w:between w:val="nil"/>
        </w:pBdr>
        <w:spacing w:after="0" w:line="240" w:lineRule="auto"/>
        <w:rPr>
          <w:szCs w:val="22"/>
        </w:rPr>
      </w:pPr>
      <w:bookmarkStart w:id="3" w:name="_Hlk57047810"/>
      <w:r w:rsidRPr="00E82422">
        <w:rPr>
          <w:szCs w:val="22"/>
        </w:rPr>
        <w:t>Articles:</w:t>
      </w:r>
    </w:p>
    <w:p w14:paraId="6D7FFFD1" w14:textId="1E6632FA" w:rsidR="008A1C00" w:rsidRPr="00E82422" w:rsidRDefault="00FB44E5" w:rsidP="00B7338F">
      <w:pPr>
        <w:numPr>
          <w:ilvl w:val="0"/>
          <w:numId w:val="4"/>
        </w:numPr>
        <w:spacing w:after="0" w:line="240" w:lineRule="auto"/>
        <w:rPr>
          <w:szCs w:val="22"/>
        </w:rPr>
      </w:pPr>
      <w:proofErr w:type="spellStart"/>
      <w:r w:rsidRPr="00E82422">
        <w:rPr>
          <w:szCs w:val="22"/>
        </w:rPr>
        <w:t>Dietze</w:t>
      </w:r>
      <w:proofErr w:type="spellEnd"/>
      <w:r w:rsidRPr="00E82422">
        <w:rPr>
          <w:szCs w:val="22"/>
        </w:rPr>
        <w:t xml:space="preserve">, M. </w:t>
      </w:r>
      <w:r w:rsidR="004F06E6" w:rsidRPr="00E82422">
        <w:rPr>
          <w:szCs w:val="22"/>
        </w:rPr>
        <w:t xml:space="preserve">and </w:t>
      </w:r>
      <w:r w:rsidRPr="00E82422">
        <w:rPr>
          <w:szCs w:val="22"/>
        </w:rPr>
        <w:t xml:space="preserve">Lynch, H. 2019. Forecasting a bright future for ecology. </w:t>
      </w:r>
      <w:r w:rsidRPr="00E82422">
        <w:rPr>
          <w:i/>
          <w:szCs w:val="22"/>
        </w:rPr>
        <w:t>Frontiers in Ecology and the Environment</w:t>
      </w:r>
      <w:r w:rsidRPr="00E82422">
        <w:rPr>
          <w:szCs w:val="22"/>
        </w:rPr>
        <w:t xml:space="preserve">, </w:t>
      </w:r>
      <w:r w:rsidRPr="00E82422">
        <w:rPr>
          <w:i/>
          <w:szCs w:val="22"/>
        </w:rPr>
        <w:t>17</w:t>
      </w:r>
      <w:r w:rsidRPr="00E82422">
        <w:rPr>
          <w:szCs w:val="22"/>
        </w:rPr>
        <w:t xml:space="preserve">(1), 3. </w:t>
      </w:r>
      <w:hyperlink r:id="rId12" w:history="1">
        <w:r w:rsidR="00C46D0D" w:rsidRPr="00E82422">
          <w:rPr>
            <w:rStyle w:val="Hyperlink"/>
            <w:szCs w:val="22"/>
          </w:rPr>
          <w:t>https://doi.org/10.1002/fee.1994</w:t>
        </w:r>
      </w:hyperlink>
    </w:p>
    <w:p w14:paraId="33DB648C" w14:textId="56B1266C" w:rsidR="005A7DC4" w:rsidRPr="00E82422" w:rsidRDefault="00A11A4D" w:rsidP="00B7338F">
      <w:pPr>
        <w:numPr>
          <w:ilvl w:val="0"/>
          <w:numId w:val="4"/>
        </w:numPr>
        <w:spacing w:after="0" w:line="240" w:lineRule="auto"/>
        <w:rPr>
          <w:szCs w:val="22"/>
        </w:rPr>
      </w:pPr>
      <w:proofErr w:type="spellStart"/>
      <w:r w:rsidRPr="00E82422">
        <w:rPr>
          <w:szCs w:val="22"/>
        </w:rPr>
        <w:t>Dietze</w:t>
      </w:r>
      <w:proofErr w:type="spellEnd"/>
      <w:r w:rsidRPr="00E82422">
        <w:rPr>
          <w:szCs w:val="22"/>
        </w:rPr>
        <w:t xml:space="preserve">, M.C., </w:t>
      </w:r>
      <w:r w:rsidR="008A1C00" w:rsidRPr="00E82422">
        <w:rPr>
          <w:szCs w:val="22"/>
        </w:rPr>
        <w:t xml:space="preserve">et al. </w:t>
      </w:r>
      <w:r w:rsidRPr="00E82422">
        <w:rPr>
          <w:szCs w:val="22"/>
        </w:rPr>
        <w:t xml:space="preserve">2018. Iterative near-term ecological forecasting: Needs, opportunities, and challenges. Proceedings of the National Academy of Sciences, 115(7), 1424–1432. </w:t>
      </w:r>
      <w:hyperlink r:id="rId13">
        <w:r w:rsidRPr="00E82422">
          <w:rPr>
            <w:color w:val="1155CC"/>
            <w:szCs w:val="22"/>
            <w:u w:val="single"/>
          </w:rPr>
          <w:t>https://doi.org/10.1073/pnas.1710231115</w:t>
        </w:r>
      </w:hyperlink>
    </w:p>
    <w:p w14:paraId="02AD14C6" w14:textId="2BF2575F" w:rsidR="005A7DC4" w:rsidRPr="00E82422" w:rsidRDefault="00FB44E5" w:rsidP="00B7338F">
      <w:pPr>
        <w:numPr>
          <w:ilvl w:val="0"/>
          <w:numId w:val="4"/>
        </w:numPr>
        <w:spacing w:after="0" w:line="240" w:lineRule="auto"/>
        <w:rPr>
          <w:szCs w:val="22"/>
        </w:rPr>
      </w:pPr>
      <w:r w:rsidRPr="00E82422">
        <w:rPr>
          <w:szCs w:val="22"/>
        </w:rPr>
        <w:t xml:space="preserve">Jackson, L.J., </w:t>
      </w:r>
      <w:proofErr w:type="spellStart"/>
      <w:r w:rsidRPr="00E82422">
        <w:rPr>
          <w:szCs w:val="22"/>
        </w:rPr>
        <w:t>Trebitz</w:t>
      </w:r>
      <w:proofErr w:type="spellEnd"/>
      <w:r w:rsidRPr="00E82422">
        <w:rPr>
          <w:szCs w:val="22"/>
        </w:rPr>
        <w:t xml:space="preserve">, A.S., &amp; Cottingham, K.L. 2000. An </w:t>
      </w:r>
      <w:r w:rsidR="004F06E6" w:rsidRPr="00E82422">
        <w:rPr>
          <w:szCs w:val="22"/>
        </w:rPr>
        <w:t xml:space="preserve">introduction </w:t>
      </w:r>
      <w:r w:rsidRPr="00E82422">
        <w:rPr>
          <w:szCs w:val="22"/>
        </w:rPr>
        <w:t xml:space="preserve">to the </w:t>
      </w:r>
      <w:r w:rsidR="004F06E6" w:rsidRPr="00E82422">
        <w:rPr>
          <w:szCs w:val="22"/>
        </w:rPr>
        <w:t xml:space="preserve">practice </w:t>
      </w:r>
      <w:r w:rsidRPr="00E82422">
        <w:rPr>
          <w:szCs w:val="22"/>
        </w:rPr>
        <w:t xml:space="preserve">of </w:t>
      </w:r>
      <w:r w:rsidR="004F06E6" w:rsidRPr="00E82422">
        <w:rPr>
          <w:szCs w:val="22"/>
        </w:rPr>
        <w:t>ecological modeling</w:t>
      </w:r>
      <w:r w:rsidRPr="00E82422">
        <w:rPr>
          <w:szCs w:val="22"/>
        </w:rPr>
        <w:t xml:space="preserve">. </w:t>
      </w:r>
      <w:proofErr w:type="spellStart"/>
      <w:r w:rsidRPr="00E82422">
        <w:rPr>
          <w:szCs w:val="22"/>
        </w:rPr>
        <w:t>BioScience</w:t>
      </w:r>
      <w:proofErr w:type="spellEnd"/>
      <w:r w:rsidRPr="00E82422">
        <w:rPr>
          <w:szCs w:val="22"/>
        </w:rPr>
        <w:t xml:space="preserve">, 50(8), 694. </w:t>
      </w:r>
      <w:hyperlink r:id="rId14" w:history="1">
        <w:r w:rsidRPr="00E82422">
          <w:rPr>
            <w:rStyle w:val="Hyperlink"/>
            <w:szCs w:val="22"/>
          </w:rPr>
          <w:t>https://doi.org/10.1641/0006-3568(2000)050[0694:aittpo]2.0.co;2</w:t>
        </w:r>
      </w:hyperlink>
    </w:p>
    <w:p w14:paraId="0E38A182" w14:textId="77777777" w:rsidR="005A7DC4" w:rsidRPr="00E82422" w:rsidRDefault="00A11A4D" w:rsidP="00B7338F">
      <w:pPr>
        <w:pBdr>
          <w:top w:val="nil"/>
          <w:left w:val="nil"/>
          <w:bottom w:val="nil"/>
          <w:right w:val="nil"/>
          <w:between w:val="nil"/>
        </w:pBdr>
        <w:spacing w:after="0" w:line="240" w:lineRule="auto"/>
        <w:rPr>
          <w:color w:val="000000"/>
          <w:szCs w:val="22"/>
        </w:rPr>
      </w:pPr>
      <w:r w:rsidRPr="00E82422">
        <w:rPr>
          <w:color w:val="000000"/>
          <w:szCs w:val="22"/>
        </w:rPr>
        <w:t>Videos:</w:t>
      </w:r>
    </w:p>
    <w:p w14:paraId="2D98A02A" w14:textId="77777777" w:rsidR="005A7DC4" w:rsidRPr="00E82422" w:rsidRDefault="00A11A4D" w:rsidP="00B7338F">
      <w:pPr>
        <w:numPr>
          <w:ilvl w:val="0"/>
          <w:numId w:val="4"/>
        </w:numPr>
        <w:pBdr>
          <w:top w:val="nil"/>
          <w:left w:val="nil"/>
          <w:bottom w:val="nil"/>
          <w:right w:val="nil"/>
          <w:between w:val="nil"/>
        </w:pBdr>
        <w:spacing w:after="0" w:line="240" w:lineRule="auto"/>
        <w:rPr>
          <w:szCs w:val="22"/>
        </w:rPr>
      </w:pPr>
      <w:r w:rsidRPr="00E82422">
        <w:rPr>
          <w:color w:val="000000"/>
          <w:szCs w:val="22"/>
        </w:rPr>
        <w:t xml:space="preserve">NEON’s </w:t>
      </w:r>
      <w:hyperlink r:id="rId15">
        <w:r w:rsidRPr="00E82422">
          <w:rPr>
            <w:color w:val="0000FF"/>
            <w:szCs w:val="22"/>
            <w:u w:val="single"/>
          </w:rPr>
          <w:t>Ecological Forecast: The Science of Predicting Ecosystems</w:t>
        </w:r>
      </w:hyperlink>
    </w:p>
    <w:p w14:paraId="22678E0B" w14:textId="0B0EA24B" w:rsidR="005A7DC4" w:rsidRPr="00E82422" w:rsidRDefault="00A11A4D" w:rsidP="00FF1E71">
      <w:pPr>
        <w:numPr>
          <w:ilvl w:val="0"/>
          <w:numId w:val="4"/>
        </w:numPr>
        <w:pBdr>
          <w:top w:val="nil"/>
          <w:left w:val="nil"/>
          <w:bottom w:val="nil"/>
          <w:right w:val="nil"/>
          <w:between w:val="nil"/>
        </w:pBdr>
        <w:spacing w:after="0" w:line="240" w:lineRule="auto"/>
        <w:rPr>
          <w:szCs w:val="22"/>
        </w:rPr>
      </w:pPr>
      <w:r w:rsidRPr="00E82422">
        <w:rPr>
          <w:color w:val="000000"/>
          <w:szCs w:val="22"/>
        </w:rPr>
        <w:t>Fundamentals of Ecological Forecasting Series</w:t>
      </w:r>
      <w:r w:rsidR="005515CA" w:rsidRPr="00E82422">
        <w:rPr>
          <w:color w:val="0000FF"/>
          <w:szCs w:val="22"/>
          <w:u w:val="single"/>
        </w:rPr>
        <w:t xml:space="preserve">: </w:t>
      </w:r>
      <w:hyperlink r:id="rId16">
        <w:r w:rsidRPr="00E82422">
          <w:rPr>
            <w:color w:val="0000FF"/>
            <w:szCs w:val="22"/>
            <w:u w:val="single"/>
          </w:rPr>
          <w:t>Why Forecast?</w:t>
        </w:r>
      </w:hyperlink>
    </w:p>
    <w:bookmarkEnd w:id="3"/>
    <w:p w14:paraId="79C0F6E3" w14:textId="77777777" w:rsidR="005A7DC4" w:rsidRDefault="005A7DC4" w:rsidP="00B7338F">
      <w:pPr>
        <w:pBdr>
          <w:top w:val="nil"/>
          <w:left w:val="nil"/>
          <w:bottom w:val="nil"/>
          <w:right w:val="nil"/>
          <w:between w:val="nil"/>
        </w:pBdr>
        <w:spacing w:after="0" w:line="240" w:lineRule="auto"/>
        <w:ind w:left="2160"/>
        <w:rPr>
          <w:color w:val="000000"/>
        </w:rPr>
      </w:pPr>
    </w:p>
    <w:p w14:paraId="2E20D44E" w14:textId="77777777" w:rsidR="00C0441F" w:rsidRDefault="00C0441F" w:rsidP="00FF1E71">
      <w:pPr>
        <w:spacing w:after="0" w:line="240" w:lineRule="auto"/>
        <w:rPr>
          <w:rFonts w:eastAsiaTheme="majorEastAsia" w:cstheme="majorBidi"/>
          <w:b/>
          <w:color w:val="4F81BD" w:themeColor="accent1"/>
          <w:sz w:val="28"/>
          <w:szCs w:val="28"/>
        </w:rPr>
      </w:pPr>
      <w:bookmarkStart w:id="4" w:name="_heading=h.c50mrogxxpjv" w:colFirst="0" w:colLast="0"/>
      <w:bookmarkEnd w:id="4"/>
      <w:r>
        <w:rPr>
          <w:sz w:val="28"/>
          <w:szCs w:val="28"/>
        </w:rPr>
        <w:br w:type="page"/>
      </w:r>
    </w:p>
    <w:p w14:paraId="18FB9B49" w14:textId="2E3A1BC1" w:rsidR="00E82422" w:rsidRPr="00E82422" w:rsidRDefault="00E82422" w:rsidP="00E82422">
      <w:r w:rsidRPr="00E82422">
        <w:lastRenderedPageBreak/>
        <w:t>Fill</w:t>
      </w:r>
      <w:r>
        <w:t xml:space="preserve"> in the handout</w:t>
      </w:r>
      <w:r w:rsidR="0098788E">
        <w:t xml:space="preserve"> as you work through each of the Activities.</w:t>
      </w:r>
    </w:p>
    <w:p w14:paraId="26C1E137" w14:textId="4F3AAC94" w:rsidR="005A7DC4" w:rsidRDefault="00A11A4D" w:rsidP="00E82422">
      <w:r w:rsidRPr="00E82422">
        <w:rPr>
          <w:b/>
          <w:bCs/>
        </w:rPr>
        <w:t>Name</w:t>
      </w:r>
      <w:r>
        <w:t>:</w:t>
      </w:r>
    </w:p>
    <w:p w14:paraId="76E9B067" w14:textId="77777777" w:rsidR="005A7DC4" w:rsidRDefault="00A11A4D">
      <w:pPr>
        <w:pStyle w:val="Heading1"/>
        <w:spacing w:before="240" w:line="264" w:lineRule="auto"/>
        <w:rPr>
          <w:sz w:val="30"/>
          <w:szCs w:val="30"/>
        </w:rPr>
      </w:pPr>
      <w:r>
        <w:rPr>
          <w:sz w:val="30"/>
          <w:szCs w:val="30"/>
        </w:rPr>
        <w:t xml:space="preserve">Think about it! </w:t>
      </w:r>
    </w:p>
    <w:p w14:paraId="632F2A12" w14:textId="4EEDB019" w:rsidR="00EA5F34" w:rsidRDefault="00A11A4D" w:rsidP="00FF1E71">
      <w:pPr>
        <w:spacing w:after="0"/>
        <w:rPr>
          <w:color w:val="000000"/>
        </w:rPr>
      </w:pPr>
      <w:r>
        <w:t>With a partner, read through the table below, and answer the following questions:</w:t>
      </w:r>
    </w:p>
    <w:p w14:paraId="7F613A9B" w14:textId="6B5981C6" w:rsidR="00C46D0D" w:rsidRDefault="00C46D0D" w:rsidP="00C46D0D">
      <w:pPr>
        <w:numPr>
          <w:ilvl w:val="0"/>
          <w:numId w:val="3"/>
        </w:numPr>
        <w:pBdr>
          <w:top w:val="nil"/>
          <w:left w:val="nil"/>
          <w:bottom w:val="nil"/>
          <w:right w:val="nil"/>
          <w:between w:val="nil"/>
        </w:pBdr>
        <w:spacing w:before="160" w:after="0" w:line="240" w:lineRule="auto"/>
      </w:pPr>
      <w:r>
        <w:t>How have you used forecasts (ecological, political, sports, any kind!) before in your day-to-day life?</w:t>
      </w:r>
    </w:p>
    <w:p w14:paraId="63D47367" w14:textId="685C149A" w:rsidR="00C46D0D" w:rsidRDefault="00C46D0D" w:rsidP="00C46D0D">
      <w:pPr>
        <w:pBdr>
          <w:top w:val="nil"/>
          <w:left w:val="nil"/>
          <w:bottom w:val="nil"/>
          <w:right w:val="nil"/>
          <w:between w:val="nil"/>
        </w:pBdr>
        <w:spacing w:before="160" w:after="0" w:line="240" w:lineRule="auto"/>
      </w:pPr>
    </w:p>
    <w:p w14:paraId="2F8F3E26" w14:textId="2550085B" w:rsidR="00C46D0D" w:rsidRDefault="00C46D0D" w:rsidP="00C46D0D">
      <w:pPr>
        <w:pBdr>
          <w:top w:val="nil"/>
          <w:left w:val="nil"/>
          <w:bottom w:val="nil"/>
          <w:right w:val="nil"/>
          <w:between w:val="nil"/>
        </w:pBdr>
        <w:spacing w:before="160" w:after="0" w:line="240" w:lineRule="auto"/>
      </w:pPr>
    </w:p>
    <w:p w14:paraId="0A5D48A7" w14:textId="77777777" w:rsidR="00C46D0D" w:rsidRDefault="00C46D0D" w:rsidP="00C46D0D">
      <w:pPr>
        <w:pBdr>
          <w:top w:val="nil"/>
          <w:left w:val="nil"/>
          <w:bottom w:val="nil"/>
          <w:right w:val="nil"/>
          <w:between w:val="nil"/>
        </w:pBdr>
        <w:spacing w:before="160" w:after="0" w:line="240" w:lineRule="auto"/>
      </w:pPr>
    </w:p>
    <w:p w14:paraId="1379D7E5" w14:textId="35409299" w:rsidR="00C46D0D" w:rsidRDefault="00C46D0D" w:rsidP="00C46D0D">
      <w:pPr>
        <w:numPr>
          <w:ilvl w:val="0"/>
          <w:numId w:val="3"/>
        </w:numPr>
        <w:pBdr>
          <w:top w:val="nil"/>
          <w:left w:val="nil"/>
          <w:bottom w:val="nil"/>
          <w:right w:val="nil"/>
          <w:between w:val="nil"/>
        </w:pBdr>
        <w:spacing w:before="160" w:after="0" w:line="240" w:lineRule="auto"/>
      </w:pPr>
      <w:r>
        <w:t>How can ecological forecasts improve both natural resource management and ecological understanding?</w:t>
      </w:r>
    </w:p>
    <w:p w14:paraId="1986D26C" w14:textId="7F117F8E" w:rsidR="003319C6" w:rsidRDefault="003319C6" w:rsidP="003319C6">
      <w:pPr>
        <w:pBdr>
          <w:top w:val="nil"/>
          <w:left w:val="nil"/>
          <w:bottom w:val="nil"/>
          <w:right w:val="nil"/>
          <w:between w:val="nil"/>
        </w:pBdr>
        <w:spacing w:before="160" w:after="0" w:line="240" w:lineRule="auto"/>
      </w:pPr>
    </w:p>
    <w:p w14:paraId="5D5761B8" w14:textId="7C4CC8D9" w:rsidR="003319C6" w:rsidRDefault="003319C6" w:rsidP="003319C6">
      <w:pPr>
        <w:pBdr>
          <w:top w:val="nil"/>
          <w:left w:val="nil"/>
          <w:bottom w:val="nil"/>
          <w:right w:val="nil"/>
          <w:between w:val="nil"/>
        </w:pBdr>
        <w:spacing w:before="160" w:after="0" w:line="240" w:lineRule="auto"/>
      </w:pPr>
    </w:p>
    <w:p w14:paraId="28C23A73" w14:textId="77777777" w:rsidR="003319C6" w:rsidRDefault="003319C6" w:rsidP="003319C6">
      <w:pPr>
        <w:pBdr>
          <w:top w:val="nil"/>
          <w:left w:val="nil"/>
          <w:bottom w:val="nil"/>
          <w:right w:val="nil"/>
          <w:between w:val="nil"/>
        </w:pBdr>
        <w:spacing w:before="160" w:after="0" w:line="240" w:lineRule="auto"/>
      </w:pPr>
    </w:p>
    <w:p w14:paraId="4412B954" w14:textId="41E180CE" w:rsidR="003319C6" w:rsidRDefault="00A11A4D" w:rsidP="006E0303">
      <w:pPr>
        <w:numPr>
          <w:ilvl w:val="0"/>
          <w:numId w:val="3"/>
        </w:numPr>
        <w:pBdr>
          <w:top w:val="nil"/>
          <w:left w:val="nil"/>
          <w:bottom w:val="nil"/>
          <w:right w:val="nil"/>
          <w:between w:val="nil"/>
        </w:pBdr>
        <w:spacing w:before="160" w:after="0" w:line="240" w:lineRule="auto"/>
      </w:pPr>
      <w:r>
        <w:t xml:space="preserve">How </w:t>
      </w:r>
      <w:r w:rsidR="006A736A">
        <w:t xml:space="preserve">do you think </w:t>
      </w:r>
      <w:r w:rsidR="00831E15">
        <w:t xml:space="preserve">forecasts of freshwater primary </w:t>
      </w:r>
      <w:r w:rsidR="006A736A">
        <w:t xml:space="preserve">productivity will </w:t>
      </w:r>
      <w:r w:rsidR="0072190E">
        <w:t xml:space="preserve">differ between warmer </w:t>
      </w:r>
      <w:r w:rsidR="00831E15">
        <w:t xml:space="preserve">lakes </w:t>
      </w:r>
      <w:r w:rsidR="0072190E">
        <w:t xml:space="preserve">and colder </w:t>
      </w:r>
      <w:r w:rsidR="00831E15">
        <w:t>lakes</w:t>
      </w:r>
      <w:r w:rsidR="0072190E">
        <w:t>?</w:t>
      </w:r>
    </w:p>
    <w:p w14:paraId="57F77860" w14:textId="33064D8E" w:rsidR="00DC6CC1" w:rsidRDefault="00DC6CC1" w:rsidP="00DC6CC1">
      <w:pPr>
        <w:pBdr>
          <w:top w:val="nil"/>
          <w:left w:val="nil"/>
          <w:bottom w:val="nil"/>
          <w:right w:val="nil"/>
          <w:between w:val="nil"/>
        </w:pBdr>
        <w:spacing w:before="160" w:after="0" w:line="240" w:lineRule="auto"/>
      </w:pPr>
    </w:p>
    <w:p w14:paraId="13DA11E3" w14:textId="09F0309E" w:rsidR="00E82422" w:rsidRDefault="00E82422" w:rsidP="00DC6CC1">
      <w:pPr>
        <w:pBdr>
          <w:top w:val="nil"/>
          <w:left w:val="nil"/>
          <w:bottom w:val="nil"/>
          <w:right w:val="nil"/>
          <w:between w:val="nil"/>
        </w:pBdr>
        <w:spacing w:before="160" w:after="0" w:line="240" w:lineRule="auto"/>
      </w:pPr>
    </w:p>
    <w:p w14:paraId="5E85D49E" w14:textId="77777777" w:rsidR="00E82422" w:rsidRDefault="00E82422" w:rsidP="00DC6CC1">
      <w:pPr>
        <w:pBdr>
          <w:top w:val="nil"/>
          <w:left w:val="nil"/>
          <w:bottom w:val="nil"/>
          <w:right w:val="nil"/>
          <w:between w:val="nil"/>
        </w:pBdr>
        <w:spacing w:before="160" w:after="0" w:line="240" w:lineRule="auto"/>
      </w:pPr>
    </w:p>
    <w:p w14:paraId="3AD0D838" w14:textId="03172892" w:rsidR="005A7DC4" w:rsidRDefault="00A11A4D" w:rsidP="00BE400B">
      <w:pPr>
        <w:pStyle w:val="Heading1"/>
        <w:rPr>
          <w:sz w:val="30"/>
          <w:szCs w:val="30"/>
        </w:rPr>
      </w:pPr>
      <w:r>
        <w:rPr>
          <w:sz w:val="30"/>
          <w:szCs w:val="30"/>
        </w:rPr>
        <w:t xml:space="preserve">Activity A: </w:t>
      </w:r>
      <w:r w:rsidR="00DC6CC1">
        <w:rPr>
          <w:sz w:val="30"/>
          <w:szCs w:val="30"/>
        </w:rPr>
        <w:t>Get Data &amp; Build Model</w:t>
      </w:r>
    </w:p>
    <w:p w14:paraId="6D26EC7E" w14:textId="72FF84BA" w:rsidR="00275F04" w:rsidRPr="00BE400B" w:rsidRDefault="00A11A4D" w:rsidP="00275F04">
      <w:pPr>
        <w:spacing w:after="0"/>
        <w:rPr>
          <w:b/>
        </w:rPr>
      </w:pPr>
      <w:r w:rsidRPr="00BE400B">
        <w:rPr>
          <w:b/>
        </w:rPr>
        <w:t xml:space="preserve">Objective 1: </w:t>
      </w:r>
      <w:r w:rsidR="00751395" w:rsidRPr="00BE400B">
        <w:rPr>
          <w:b/>
        </w:rPr>
        <w:t>Select a</w:t>
      </w:r>
      <w:r w:rsidR="0072190E" w:rsidRPr="00BE400B">
        <w:rPr>
          <w:b/>
        </w:rPr>
        <w:t>nd view</w:t>
      </w:r>
      <w:r w:rsidR="00751395" w:rsidRPr="00BE400B">
        <w:rPr>
          <w:b/>
        </w:rPr>
        <w:t xml:space="preserve"> </w:t>
      </w:r>
      <w:r w:rsidR="0072190E" w:rsidRPr="00BE400B">
        <w:rPr>
          <w:b/>
        </w:rPr>
        <w:t>s</w:t>
      </w:r>
      <w:r w:rsidR="00751395" w:rsidRPr="00BE400B">
        <w:rPr>
          <w:b/>
        </w:rPr>
        <w:t>ite</w:t>
      </w:r>
    </w:p>
    <w:p w14:paraId="44A6C643" w14:textId="5A264E8B" w:rsidR="00C46D0D" w:rsidRDefault="009C59B0" w:rsidP="00416A0A">
      <w:pPr>
        <w:numPr>
          <w:ilvl w:val="0"/>
          <w:numId w:val="3"/>
        </w:numPr>
        <w:pBdr>
          <w:top w:val="nil"/>
          <w:left w:val="nil"/>
          <w:bottom w:val="nil"/>
          <w:right w:val="nil"/>
          <w:between w:val="nil"/>
        </w:pBdr>
        <w:spacing w:before="160" w:after="0" w:line="240" w:lineRule="auto"/>
      </w:pPr>
      <w:r>
        <w:t xml:space="preserve">Fill out information about </w:t>
      </w:r>
      <w:r w:rsidR="00500F7A">
        <w:t xml:space="preserve">your </w:t>
      </w:r>
      <w:r>
        <w:t>selected NEON site</w:t>
      </w:r>
      <w:r w:rsidR="0098788E">
        <w:t xml:space="preserve"> (Note: you may need to navigate to the site website to find the information)</w:t>
      </w:r>
      <w:r>
        <w:t>:</w:t>
      </w:r>
    </w:p>
    <w:tbl>
      <w:tblPr>
        <w:tblStyle w:val="TableGrid"/>
        <w:tblW w:w="0" w:type="auto"/>
        <w:tblLook w:val="04A0" w:firstRow="1" w:lastRow="0" w:firstColumn="1" w:lastColumn="0" w:noHBand="0" w:noVBand="1"/>
      </w:tblPr>
      <w:tblGrid>
        <w:gridCol w:w="2785"/>
        <w:gridCol w:w="7285"/>
      </w:tblGrid>
      <w:tr w:rsidR="00C46D0D" w14:paraId="30AFE19A" w14:textId="77777777" w:rsidTr="00C46D0D">
        <w:tc>
          <w:tcPr>
            <w:tcW w:w="2785" w:type="dxa"/>
          </w:tcPr>
          <w:p w14:paraId="1D2AC181" w14:textId="2DB5BE56" w:rsidR="00C46D0D" w:rsidRDefault="00C46D0D" w:rsidP="00C46D0D">
            <w:pPr>
              <w:spacing w:before="160"/>
            </w:pPr>
            <w:r>
              <w:t>Name of Site:</w:t>
            </w:r>
          </w:p>
        </w:tc>
        <w:tc>
          <w:tcPr>
            <w:tcW w:w="7285" w:type="dxa"/>
          </w:tcPr>
          <w:p w14:paraId="0C4E3E12" w14:textId="77777777" w:rsidR="00C46D0D" w:rsidRDefault="00C46D0D" w:rsidP="00C46D0D">
            <w:pPr>
              <w:spacing w:before="160"/>
            </w:pPr>
          </w:p>
        </w:tc>
      </w:tr>
      <w:tr w:rsidR="00C46D0D" w14:paraId="26DC6B7F" w14:textId="77777777" w:rsidTr="00C46D0D">
        <w:tc>
          <w:tcPr>
            <w:tcW w:w="2785" w:type="dxa"/>
          </w:tcPr>
          <w:p w14:paraId="666E9919" w14:textId="4107EFC7" w:rsidR="00C46D0D" w:rsidRDefault="00C46D0D" w:rsidP="00C46D0D">
            <w:pPr>
              <w:spacing w:before="160"/>
            </w:pPr>
            <w:r>
              <w:t xml:space="preserve">Four-letter </w:t>
            </w:r>
            <w:r w:rsidR="00831E15">
              <w:t xml:space="preserve">NEON </w:t>
            </w:r>
            <w:r>
              <w:t>site identifier</w:t>
            </w:r>
            <w:r w:rsidR="0051543C">
              <w:t xml:space="preserve"> (ID)</w:t>
            </w:r>
            <w:r>
              <w:t>:</w:t>
            </w:r>
          </w:p>
        </w:tc>
        <w:tc>
          <w:tcPr>
            <w:tcW w:w="7285" w:type="dxa"/>
          </w:tcPr>
          <w:p w14:paraId="3BF45136" w14:textId="77777777" w:rsidR="00C46D0D" w:rsidRDefault="00C46D0D" w:rsidP="00C46D0D">
            <w:pPr>
              <w:spacing w:before="160"/>
            </w:pPr>
          </w:p>
        </w:tc>
      </w:tr>
      <w:tr w:rsidR="00C46D0D" w14:paraId="5693FF3E" w14:textId="77777777" w:rsidTr="00C46D0D">
        <w:tc>
          <w:tcPr>
            <w:tcW w:w="2785" w:type="dxa"/>
          </w:tcPr>
          <w:p w14:paraId="7114A9AC" w14:textId="5DC4E001" w:rsidR="00C46D0D" w:rsidRDefault="00C46D0D" w:rsidP="00C46D0D">
            <w:pPr>
              <w:spacing w:before="160"/>
            </w:pPr>
            <w:r>
              <w:t>Latitude:</w:t>
            </w:r>
          </w:p>
        </w:tc>
        <w:tc>
          <w:tcPr>
            <w:tcW w:w="7285" w:type="dxa"/>
          </w:tcPr>
          <w:p w14:paraId="40BE10B6" w14:textId="77777777" w:rsidR="00C46D0D" w:rsidRDefault="00C46D0D" w:rsidP="00C46D0D">
            <w:pPr>
              <w:spacing w:before="160"/>
            </w:pPr>
          </w:p>
        </w:tc>
      </w:tr>
      <w:tr w:rsidR="00C46D0D" w14:paraId="7E473CBF" w14:textId="77777777" w:rsidTr="00C46D0D">
        <w:tc>
          <w:tcPr>
            <w:tcW w:w="2785" w:type="dxa"/>
          </w:tcPr>
          <w:p w14:paraId="06B3C14C" w14:textId="693F951E" w:rsidR="00C46D0D" w:rsidRDefault="00C46D0D" w:rsidP="00C46D0D">
            <w:pPr>
              <w:spacing w:before="160"/>
            </w:pPr>
            <w:r>
              <w:t>Longitude:</w:t>
            </w:r>
          </w:p>
        </w:tc>
        <w:tc>
          <w:tcPr>
            <w:tcW w:w="7285" w:type="dxa"/>
          </w:tcPr>
          <w:p w14:paraId="390B36EF" w14:textId="77777777" w:rsidR="00C46D0D" w:rsidRDefault="00C46D0D" w:rsidP="00C46D0D">
            <w:pPr>
              <w:spacing w:before="160"/>
            </w:pPr>
          </w:p>
        </w:tc>
      </w:tr>
      <w:tr w:rsidR="00C46D0D" w14:paraId="37EC2FFA" w14:textId="77777777" w:rsidTr="00C46D0D">
        <w:tc>
          <w:tcPr>
            <w:tcW w:w="2785" w:type="dxa"/>
          </w:tcPr>
          <w:p w14:paraId="759061E3" w14:textId="6E97C6CA" w:rsidR="00C46D0D" w:rsidRPr="00C46D0D" w:rsidRDefault="00C46D0D" w:rsidP="00C46D0D">
            <w:pPr>
              <w:spacing w:before="160"/>
            </w:pPr>
            <w:r>
              <w:t>Lake area (km</w:t>
            </w:r>
            <w:r>
              <w:rPr>
                <w:vertAlign w:val="superscript"/>
              </w:rPr>
              <w:t>2</w:t>
            </w:r>
            <w:r>
              <w:t>):</w:t>
            </w:r>
          </w:p>
        </w:tc>
        <w:tc>
          <w:tcPr>
            <w:tcW w:w="7285" w:type="dxa"/>
          </w:tcPr>
          <w:p w14:paraId="3F082E7C" w14:textId="77777777" w:rsidR="00C46D0D" w:rsidRDefault="00C46D0D" w:rsidP="00C46D0D">
            <w:pPr>
              <w:spacing w:before="160"/>
            </w:pPr>
          </w:p>
        </w:tc>
      </w:tr>
    </w:tbl>
    <w:p w14:paraId="05871C05" w14:textId="77777777" w:rsidR="00C46D0D" w:rsidRDefault="00C46D0D" w:rsidP="002630A4">
      <w:pPr>
        <w:pBdr>
          <w:top w:val="nil"/>
          <w:left w:val="nil"/>
          <w:bottom w:val="nil"/>
          <w:right w:val="nil"/>
          <w:between w:val="nil"/>
        </w:pBdr>
        <w:spacing w:before="160" w:after="0" w:line="240" w:lineRule="auto"/>
      </w:pPr>
    </w:p>
    <w:p w14:paraId="164082FA" w14:textId="5B7FF10F" w:rsidR="002630A4" w:rsidRPr="00BE400B" w:rsidRDefault="00751395" w:rsidP="002630A4">
      <w:pPr>
        <w:pBdr>
          <w:top w:val="nil"/>
          <w:left w:val="nil"/>
          <w:bottom w:val="nil"/>
          <w:right w:val="nil"/>
          <w:between w:val="nil"/>
        </w:pBdr>
        <w:spacing w:before="160" w:after="0" w:line="240" w:lineRule="auto"/>
        <w:rPr>
          <w:b/>
        </w:rPr>
      </w:pPr>
      <w:r w:rsidRPr="00BE400B">
        <w:rPr>
          <w:b/>
        </w:rPr>
        <w:t xml:space="preserve">Objective 2: Explore </w:t>
      </w:r>
      <w:r w:rsidR="0072190E" w:rsidRPr="00BE400B">
        <w:rPr>
          <w:b/>
        </w:rPr>
        <w:t>d</w:t>
      </w:r>
      <w:r w:rsidRPr="00BE400B">
        <w:rPr>
          <w:b/>
        </w:rPr>
        <w:t>ata</w:t>
      </w:r>
    </w:p>
    <w:p w14:paraId="751B32EC" w14:textId="25FF87B4" w:rsidR="002630A4" w:rsidRDefault="002630A4" w:rsidP="002630A4">
      <w:pPr>
        <w:pBdr>
          <w:top w:val="nil"/>
          <w:left w:val="nil"/>
          <w:bottom w:val="nil"/>
          <w:right w:val="nil"/>
          <w:between w:val="nil"/>
        </w:pBdr>
        <w:spacing w:before="160" w:after="0" w:line="240" w:lineRule="auto"/>
      </w:pPr>
      <w:r>
        <w:t xml:space="preserve">Table 1. Description of </w:t>
      </w:r>
      <w:r w:rsidR="00831E15">
        <w:t xml:space="preserve">your site </w:t>
      </w:r>
      <w:r>
        <w:t>variables</w:t>
      </w:r>
      <w:r w:rsidR="001450F1">
        <w:t>:</w:t>
      </w:r>
    </w:p>
    <w:tbl>
      <w:tblPr>
        <w:tblStyle w:val="TableGrid"/>
        <w:tblW w:w="0" w:type="auto"/>
        <w:tblInd w:w="720" w:type="dxa"/>
        <w:tblLook w:val="04A0" w:firstRow="1" w:lastRow="0" w:firstColumn="1" w:lastColumn="0" w:noHBand="0" w:noVBand="1"/>
      </w:tblPr>
      <w:tblGrid>
        <w:gridCol w:w="2377"/>
        <w:gridCol w:w="2288"/>
        <w:gridCol w:w="2340"/>
        <w:gridCol w:w="2345"/>
      </w:tblGrid>
      <w:tr w:rsidR="00576B2C" w14:paraId="40654EB6" w14:textId="77777777" w:rsidTr="002630A4">
        <w:tc>
          <w:tcPr>
            <w:tcW w:w="2377" w:type="dxa"/>
          </w:tcPr>
          <w:p w14:paraId="329783AD" w14:textId="2183EE37" w:rsidR="00576B2C" w:rsidRPr="006866B1" w:rsidRDefault="00576B2C" w:rsidP="00576B2C">
            <w:pPr>
              <w:spacing w:before="160"/>
              <w:rPr>
                <w:b/>
                <w:bCs/>
              </w:rPr>
            </w:pPr>
            <w:r w:rsidRPr="006866B1">
              <w:rPr>
                <w:b/>
                <w:bCs/>
              </w:rPr>
              <w:t>Variable</w:t>
            </w:r>
          </w:p>
        </w:tc>
        <w:tc>
          <w:tcPr>
            <w:tcW w:w="2288" w:type="dxa"/>
          </w:tcPr>
          <w:p w14:paraId="79A36327" w14:textId="0C8FCA29" w:rsidR="00576B2C" w:rsidRPr="006866B1" w:rsidRDefault="00576B2C" w:rsidP="00576B2C">
            <w:pPr>
              <w:spacing w:before="160"/>
              <w:rPr>
                <w:b/>
                <w:bCs/>
              </w:rPr>
            </w:pPr>
            <w:r w:rsidRPr="006866B1">
              <w:rPr>
                <w:b/>
                <w:bCs/>
              </w:rPr>
              <w:t>Mean</w:t>
            </w:r>
          </w:p>
        </w:tc>
        <w:tc>
          <w:tcPr>
            <w:tcW w:w="2340" w:type="dxa"/>
          </w:tcPr>
          <w:p w14:paraId="0C1FD12C" w14:textId="674DC3C4" w:rsidR="00576B2C" w:rsidRPr="006866B1" w:rsidRDefault="00576B2C" w:rsidP="00576B2C">
            <w:pPr>
              <w:spacing w:before="160"/>
              <w:rPr>
                <w:b/>
                <w:bCs/>
              </w:rPr>
            </w:pPr>
            <w:r w:rsidRPr="006866B1">
              <w:rPr>
                <w:b/>
                <w:bCs/>
              </w:rPr>
              <w:t>Minimum</w:t>
            </w:r>
          </w:p>
        </w:tc>
        <w:tc>
          <w:tcPr>
            <w:tcW w:w="2345" w:type="dxa"/>
          </w:tcPr>
          <w:p w14:paraId="3BA83E28" w14:textId="4778D376" w:rsidR="00576B2C" w:rsidRPr="006866B1" w:rsidRDefault="00576B2C" w:rsidP="00576B2C">
            <w:pPr>
              <w:spacing w:before="160"/>
              <w:rPr>
                <w:b/>
                <w:bCs/>
              </w:rPr>
            </w:pPr>
            <w:r w:rsidRPr="006866B1">
              <w:rPr>
                <w:b/>
                <w:bCs/>
              </w:rPr>
              <w:t>Maximum</w:t>
            </w:r>
          </w:p>
        </w:tc>
      </w:tr>
      <w:tr w:rsidR="00576B2C" w14:paraId="149A5762" w14:textId="77777777" w:rsidTr="002630A4">
        <w:tc>
          <w:tcPr>
            <w:tcW w:w="2377" w:type="dxa"/>
          </w:tcPr>
          <w:p w14:paraId="09896F37" w14:textId="450D3415" w:rsidR="00576B2C" w:rsidRDefault="00576B2C" w:rsidP="00576B2C">
            <w:pPr>
              <w:spacing w:before="160"/>
            </w:pPr>
            <w:r>
              <w:lastRenderedPageBreak/>
              <w:t>Air temperature</w:t>
            </w:r>
          </w:p>
        </w:tc>
        <w:tc>
          <w:tcPr>
            <w:tcW w:w="2288" w:type="dxa"/>
          </w:tcPr>
          <w:p w14:paraId="787C5550" w14:textId="77777777" w:rsidR="00576B2C" w:rsidRDefault="00576B2C" w:rsidP="00576B2C">
            <w:pPr>
              <w:spacing w:before="160"/>
            </w:pPr>
          </w:p>
        </w:tc>
        <w:tc>
          <w:tcPr>
            <w:tcW w:w="2340" w:type="dxa"/>
          </w:tcPr>
          <w:p w14:paraId="54E1D114" w14:textId="77777777" w:rsidR="00576B2C" w:rsidRDefault="00576B2C" w:rsidP="00576B2C">
            <w:pPr>
              <w:spacing w:before="160"/>
            </w:pPr>
          </w:p>
        </w:tc>
        <w:tc>
          <w:tcPr>
            <w:tcW w:w="2345" w:type="dxa"/>
          </w:tcPr>
          <w:p w14:paraId="761EBF35" w14:textId="77777777" w:rsidR="00576B2C" w:rsidRDefault="00576B2C" w:rsidP="00576B2C">
            <w:pPr>
              <w:spacing w:before="160"/>
            </w:pPr>
          </w:p>
        </w:tc>
      </w:tr>
      <w:tr w:rsidR="00576B2C" w14:paraId="79A9D1D2" w14:textId="77777777" w:rsidTr="002630A4">
        <w:tc>
          <w:tcPr>
            <w:tcW w:w="2377" w:type="dxa"/>
          </w:tcPr>
          <w:p w14:paraId="0016F949" w14:textId="13A065ED" w:rsidR="00576B2C" w:rsidRDefault="00576B2C" w:rsidP="00576B2C">
            <w:pPr>
              <w:spacing w:before="160"/>
            </w:pPr>
            <w:r>
              <w:t>Water temperature</w:t>
            </w:r>
            <w:r w:rsidR="00751395">
              <w:t xml:space="preserve"> profile</w:t>
            </w:r>
          </w:p>
        </w:tc>
        <w:tc>
          <w:tcPr>
            <w:tcW w:w="2288" w:type="dxa"/>
          </w:tcPr>
          <w:p w14:paraId="0C661F38" w14:textId="77777777" w:rsidR="00576B2C" w:rsidRDefault="00576B2C" w:rsidP="00576B2C">
            <w:pPr>
              <w:spacing w:before="160"/>
            </w:pPr>
          </w:p>
        </w:tc>
        <w:tc>
          <w:tcPr>
            <w:tcW w:w="2340" w:type="dxa"/>
          </w:tcPr>
          <w:p w14:paraId="44C85593" w14:textId="77777777" w:rsidR="00576B2C" w:rsidRDefault="00576B2C" w:rsidP="00576B2C">
            <w:pPr>
              <w:spacing w:before="160"/>
            </w:pPr>
          </w:p>
        </w:tc>
        <w:tc>
          <w:tcPr>
            <w:tcW w:w="2345" w:type="dxa"/>
          </w:tcPr>
          <w:p w14:paraId="5487D2AB" w14:textId="77777777" w:rsidR="00576B2C" w:rsidRDefault="00576B2C" w:rsidP="00576B2C">
            <w:pPr>
              <w:spacing w:before="160"/>
            </w:pPr>
          </w:p>
        </w:tc>
      </w:tr>
      <w:tr w:rsidR="00576B2C" w14:paraId="2B4829F1" w14:textId="77777777" w:rsidTr="002630A4">
        <w:tc>
          <w:tcPr>
            <w:tcW w:w="2377" w:type="dxa"/>
          </w:tcPr>
          <w:p w14:paraId="02E34E1E" w14:textId="1FB79A86" w:rsidR="00576B2C" w:rsidRDefault="00576B2C" w:rsidP="00576B2C">
            <w:pPr>
              <w:spacing w:before="160"/>
            </w:pPr>
            <w:r>
              <w:t>Nitrate</w:t>
            </w:r>
            <w:r w:rsidR="00751395">
              <w:t xml:space="preserve"> sensor</w:t>
            </w:r>
          </w:p>
        </w:tc>
        <w:tc>
          <w:tcPr>
            <w:tcW w:w="2288" w:type="dxa"/>
          </w:tcPr>
          <w:p w14:paraId="65388CDE" w14:textId="77777777" w:rsidR="00576B2C" w:rsidRDefault="00576B2C" w:rsidP="00576B2C">
            <w:pPr>
              <w:spacing w:before="160"/>
            </w:pPr>
          </w:p>
        </w:tc>
        <w:tc>
          <w:tcPr>
            <w:tcW w:w="2340" w:type="dxa"/>
          </w:tcPr>
          <w:p w14:paraId="458114CA" w14:textId="77777777" w:rsidR="00576B2C" w:rsidRDefault="00576B2C" w:rsidP="00576B2C">
            <w:pPr>
              <w:spacing w:before="160"/>
            </w:pPr>
          </w:p>
        </w:tc>
        <w:tc>
          <w:tcPr>
            <w:tcW w:w="2345" w:type="dxa"/>
          </w:tcPr>
          <w:p w14:paraId="040768B2" w14:textId="77777777" w:rsidR="00576B2C" w:rsidRDefault="00576B2C" w:rsidP="00576B2C">
            <w:pPr>
              <w:spacing w:before="160"/>
            </w:pPr>
          </w:p>
        </w:tc>
      </w:tr>
      <w:tr w:rsidR="00576B2C" w14:paraId="6FE1D7AF" w14:textId="77777777" w:rsidTr="002630A4">
        <w:tc>
          <w:tcPr>
            <w:tcW w:w="2377" w:type="dxa"/>
          </w:tcPr>
          <w:p w14:paraId="1DD58EB2" w14:textId="6F1A1C11" w:rsidR="00576B2C" w:rsidRDefault="001450F1" w:rsidP="00576B2C">
            <w:pPr>
              <w:spacing w:before="160"/>
            </w:pPr>
            <w:r>
              <w:t>Underwater PAR</w:t>
            </w:r>
          </w:p>
        </w:tc>
        <w:tc>
          <w:tcPr>
            <w:tcW w:w="2288" w:type="dxa"/>
          </w:tcPr>
          <w:p w14:paraId="24CFFB16" w14:textId="77777777" w:rsidR="00576B2C" w:rsidRDefault="00576B2C" w:rsidP="00576B2C">
            <w:pPr>
              <w:spacing w:before="160"/>
            </w:pPr>
          </w:p>
        </w:tc>
        <w:tc>
          <w:tcPr>
            <w:tcW w:w="2340" w:type="dxa"/>
          </w:tcPr>
          <w:p w14:paraId="59E04C37" w14:textId="77777777" w:rsidR="00576B2C" w:rsidRDefault="00576B2C" w:rsidP="00576B2C">
            <w:pPr>
              <w:spacing w:before="160"/>
            </w:pPr>
          </w:p>
        </w:tc>
        <w:tc>
          <w:tcPr>
            <w:tcW w:w="2345" w:type="dxa"/>
          </w:tcPr>
          <w:p w14:paraId="0CD8AFED" w14:textId="77777777" w:rsidR="00576B2C" w:rsidRDefault="00576B2C" w:rsidP="00576B2C">
            <w:pPr>
              <w:spacing w:before="160"/>
            </w:pPr>
          </w:p>
        </w:tc>
      </w:tr>
      <w:tr w:rsidR="001450F1" w14:paraId="2C33F666" w14:textId="77777777" w:rsidTr="002630A4">
        <w:tc>
          <w:tcPr>
            <w:tcW w:w="2377" w:type="dxa"/>
          </w:tcPr>
          <w:p w14:paraId="317126B3" w14:textId="1114C856" w:rsidR="001450F1" w:rsidRDefault="001450F1" w:rsidP="00576B2C">
            <w:pPr>
              <w:spacing w:before="160"/>
            </w:pPr>
            <w:r>
              <w:t>Chlorophyll-a</w:t>
            </w:r>
          </w:p>
        </w:tc>
        <w:tc>
          <w:tcPr>
            <w:tcW w:w="2288" w:type="dxa"/>
          </w:tcPr>
          <w:p w14:paraId="5CE67C83" w14:textId="77777777" w:rsidR="001450F1" w:rsidRDefault="001450F1" w:rsidP="00576B2C">
            <w:pPr>
              <w:spacing w:before="160"/>
            </w:pPr>
          </w:p>
        </w:tc>
        <w:tc>
          <w:tcPr>
            <w:tcW w:w="2340" w:type="dxa"/>
          </w:tcPr>
          <w:p w14:paraId="1143A57A" w14:textId="77777777" w:rsidR="001450F1" w:rsidRDefault="001450F1" w:rsidP="00576B2C">
            <w:pPr>
              <w:spacing w:before="160"/>
              <w:rPr>
                <w:rStyle w:val="CommentReference"/>
              </w:rPr>
            </w:pPr>
          </w:p>
        </w:tc>
        <w:tc>
          <w:tcPr>
            <w:tcW w:w="2345" w:type="dxa"/>
          </w:tcPr>
          <w:p w14:paraId="6B3004C5" w14:textId="77777777" w:rsidR="001450F1" w:rsidRDefault="001450F1" w:rsidP="00576B2C">
            <w:pPr>
              <w:spacing w:before="160"/>
            </w:pPr>
          </w:p>
        </w:tc>
      </w:tr>
    </w:tbl>
    <w:p w14:paraId="56755507" w14:textId="4B8515E2" w:rsidR="002630A4" w:rsidRDefault="002630A4" w:rsidP="006866B1">
      <w:pPr>
        <w:pBdr>
          <w:top w:val="nil"/>
          <w:left w:val="nil"/>
          <w:bottom w:val="nil"/>
          <w:right w:val="nil"/>
          <w:between w:val="nil"/>
        </w:pBdr>
        <w:spacing w:before="160" w:after="0" w:line="240" w:lineRule="auto"/>
      </w:pPr>
    </w:p>
    <w:p w14:paraId="4BA54C34" w14:textId="27F135D8" w:rsidR="0072190E" w:rsidRPr="001450F1" w:rsidRDefault="0072190E" w:rsidP="006866B1">
      <w:pPr>
        <w:pBdr>
          <w:top w:val="nil"/>
          <w:left w:val="nil"/>
          <w:bottom w:val="nil"/>
          <w:right w:val="nil"/>
          <w:between w:val="nil"/>
        </w:pBdr>
        <w:spacing w:before="160" w:after="0" w:line="240" w:lineRule="auto"/>
        <w:rPr>
          <w:b/>
          <w:bCs/>
        </w:rPr>
      </w:pPr>
      <w:r w:rsidRPr="001450F1">
        <w:rPr>
          <w:b/>
          <w:bCs/>
        </w:rPr>
        <w:t>Objective 3: Explore variable relationships</w:t>
      </w:r>
    </w:p>
    <w:p w14:paraId="7581F63B" w14:textId="784A4F82" w:rsidR="00C471A9" w:rsidRDefault="00C471A9" w:rsidP="006866B1">
      <w:pPr>
        <w:numPr>
          <w:ilvl w:val="0"/>
          <w:numId w:val="3"/>
        </w:numPr>
        <w:pBdr>
          <w:top w:val="nil"/>
          <w:left w:val="nil"/>
          <w:bottom w:val="nil"/>
          <w:right w:val="nil"/>
          <w:between w:val="nil"/>
        </w:pBdr>
        <w:spacing w:before="160" w:after="0" w:line="240" w:lineRule="auto"/>
      </w:pPr>
      <w:r>
        <w:t xml:space="preserve">Describe the </w:t>
      </w:r>
      <w:r w:rsidR="002322E4">
        <w:t>effect of</w:t>
      </w:r>
      <w:r>
        <w:t xml:space="preserve"> each of the following variables</w:t>
      </w:r>
      <w:r w:rsidR="002322E4">
        <w:t xml:space="preserve"> on chlorophyll-a (phytoplankton)</w:t>
      </w:r>
      <w:r>
        <w:t>:</w:t>
      </w:r>
    </w:p>
    <w:p w14:paraId="024A859B" w14:textId="1D846ADE" w:rsidR="00C471A9" w:rsidRDefault="00C471A9" w:rsidP="00C471A9">
      <w:pPr>
        <w:pBdr>
          <w:top w:val="nil"/>
          <w:left w:val="nil"/>
          <w:bottom w:val="nil"/>
          <w:right w:val="nil"/>
          <w:between w:val="nil"/>
        </w:pBdr>
        <w:spacing w:before="160" w:after="0" w:line="240" w:lineRule="auto"/>
      </w:pPr>
      <w:r>
        <w:t xml:space="preserve">Table 3. Description of </w:t>
      </w:r>
      <w:r w:rsidR="002322E4">
        <w:t>effect of each variable on c</w:t>
      </w:r>
      <w:r>
        <w:t>hlorophyll-</w:t>
      </w:r>
      <w:r w:rsidR="002322E4">
        <w:t>a</w:t>
      </w:r>
    </w:p>
    <w:p w14:paraId="49D26FEA" w14:textId="47CDD2DC" w:rsidR="001450F1" w:rsidRDefault="001450F1" w:rsidP="00C471A9">
      <w:pPr>
        <w:pBdr>
          <w:top w:val="nil"/>
          <w:left w:val="nil"/>
          <w:bottom w:val="nil"/>
          <w:right w:val="nil"/>
          <w:between w:val="nil"/>
        </w:pBdr>
        <w:spacing w:before="160" w:after="0" w:line="240" w:lineRule="auto"/>
      </w:pPr>
    </w:p>
    <w:tbl>
      <w:tblPr>
        <w:tblStyle w:val="TableGrid"/>
        <w:tblW w:w="0" w:type="auto"/>
        <w:tblInd w:w="720" w:type="dxa"/>
        <w:tblLook w:val="04A0" w:firstRow="1" w:lastRow="0" w:firstColumn="1" w:lastColumn="0" w:noHBand="0" w:noVBand="1"/>
      </w:tblPr>
      <w:tblGrid>
        <w:gridCol w:w="2425"/>
        <w:gridCol w:w="6799"/>
      </w:tblGrid>
      <w:tr w:rsidR="001450F1" w14:paraId="3774F6F2" w14:textId="77777777" w:rsidTr="001450F1">
        <w:trPr>
          <w:trHeight w:val="441"/>
        </w:trPr>
        <w:tc>
          <w:tcPr>
            <w:tcW w:w="2425" w:type="dxa"/>
          </w:tcPr>
          <w:p w14:paraId="4CDD3C70" w14:textId="77777777" w:rsidR="001450F1" w:rsidRPr="006866B1" w:rsidRDefault="001450F1" w:rsidP="007F3AA9">
            <w:pPr>
              <w:spacing w:before="160"/>
              <w:rPr>
                <w:b/>
                <w:bCs/>
              </w:rPr>
            </w:pPr>
            <w:r w:rsidRPr="006866B1">
              <w:rPr>
                <w:b/>
                <w:bCs/>
              </w:rPr>
              <w:t>Variable</w:t>
            </w:r>
          </w:p>
        </w:tc>
        <w:tc>
          <w:tcPr>
            <w:tcW w:w="6799" w:type="dxa"/>
          </w:tcPr>
          <w:p w14:paraId="5E6466A8" w14:textId="1A9DF41B" w:rsidR="001450F1" w:rsidRPr="006866B1" w:rsidRDefault="001450F1" w:rsidP="007F3AA9">
            <w:pPr>
              <w:spacing w:before="160"/>
              <w:rPr>
                <w:b/>
                <w:bCs/>
              </w:rPr>
            </w:pPr>
            <w:r>
              <w:rPr>
                <w:b/>
                <w:bCs/>
              </w:rPr>
              <w:t>Relationship</w:t>
            </w:r>
          </w:p>
        </w:tc>
      </w:tr>
      <w:tr w:rsidR="001450F1" w14:paraId="56EBC5EC" w14:textId="77777777" w:rsidTr="001450F1">
        <w:trPr>
          <w:trHeight w:val="441"/>
        </w:trPr>
        <w:tc>
          <w:tcPr>
            <w:tcW w:w="2425" w:type="dxa"/>
          </w:tcPr>
          <w:p w14:paraId="1D32863F" w14:textId="77777777" w:rsidR="001450F1" w:rsidRDefault="001450F1" w:rsidP="007F3AA9">
            <w:pPr>
              <w:spacing w:before="160"/>
            </w:pPr>
            <w:r>
              <w:t>Air temperature</w:t>
            </w:r>
          </w:p>
        </w:tc>
        <w:tc>
          <w:tcPr>
            <w:tcW w:w="6799" w:type="dxa"/>
          </w:tcPr>
          <w:p w14:paraId="3654DAAE" w14:textId="77777777" w:rsidR="001450F1" w:rsidRDefault="001450F1" w:rsidP="007F3AA9">
            <w:pPr>
              <w:spacing w:before="160"/>
            </w:pPr>
          </w:p>
        </w:tc>
      </w:tr>
      <w:tr w:rsidR="001450F1" w14:paraId="207E2C79" w14:textId="77777777" w:rsidTr="001450F1">
        <w:trPr>
          <w:trHeight w:val="741"/>
        </w:trPr>
        <w:tc>
          <w:tcPr>
            <w:tcW w:w="2425" w:type="dxa"/>
          </w:tcPr>
          <w:p w14:paraId="2E14D995" w14:textId="77777777" w:rsidR="001450F1" w:rsidRDefault="001450F1" w:rsidP="007F3AA9">
            <w:pPr>
              <w:spacing w:before="160"/>
            </w:pPr>
            <w:r>
              <w:t>Water temperature profile</w:t>
            </w:r>
          </w:p>
        </w:tc>
        <w:tc>
          <w:tcPr>
            <w:tcW w:w="6799" w:type="dxa"/>
          </w:tcPr>
          <w:p w14:paraId="70EC03B7" w14:textId="77777777" w:rsidR="001450F1" w:rsidRDefault="001450F1" w:rsidP="007F3AA9">
            <w:pPr>
              <w:spacing w:before="160"/>
            </w:pPr>
          </w:p>
        </w:tc>
      </w:tr>
      <w:tr w:rsidR="001450F1" w14:paraId="18D2DC86" w14:textId="77777777" w:rsidTr="001450F1">
        <w:trPr>
          <w:trHeight w:val="441"/>
        </w:trPr>
        <w:tc>
          <w:tcPr>
            <w:tcW w:w="2425" w:type="dxa"/>
          </w:tcPr>
          <w:p w14:paraId="237CECDC" w14:textId="77777777" w:rsidR="001450F1" w:rsidRDefault="001450F1" w:rsidP="007F3AA9">
            <w:pPr>
              <w:spacing w:before="160"/>
            </w:pPr>
            <w:r>
              <w:t>Nitrate sensor</w:t>
            </w:r>
          </w:p>
        </w:tc>
        <w:tc>
          <w:tcPr>
            <w:tcW w:w="6799" w:type="dxa"/>
          </w:tcPr>
          <w:p w14:paraId="0A9771AB" w14:textId="77777777" w:rsidR="001450F1" w:rsidRDefault="001450F1" w:rsidP="007F3AA9">
            <w:pPr>
              <w:spacing w:before="160"/>
            </w:pPr>
          </w:p>
        </w:tc>
      </w:tr>
      <w:tr w:rsidR="001450F1" w14:paraId="2BC0C595" w14:textId="77777777" w:rsidTr="001450F1">
        <w:trPr>
          <w:trHeight w:val="441"/>
        </w:trPr>
        <w:tc>
          <w:tcPr>
            <w:tcW w:w="2425" w:type="dxa"/>
          </w:tcPr>
          <w:p w14:paraId="6C62C443" w14:textId="77777777" w:rsidR="001450F1" w:rsidRDefault="001450F1" w:rsidP="007F3AA9">
            <w:pPr>
              <w:spacing w:before="160"/>
            </w:pPr>
            <w:r>
              <w:t>Underwater PAR</w:t>
            </w:r>
          </w:p>
        </w:tc>
        <w:tc>
          <w:tcPr>
            <w:tcW w:w="6799" w:type="dxa"/>
          </w:tcPr>
          <w:p w14:paraId="24103866" w14:textId="77777777" w:rsidR="001450F1" w:rsidRDefault="001450F1" w:rsidP="007F3AA9">
            <w:pPr>
              <w:spacing w:before="160"/>
            </w:pPr>
          </w:p>
        </w:tc>
      </w:tr>
    </w:tbl>
    <w:p w14:paraId="61AD3528" w14:textId="77777777" w:rsidR="001450F1" w:rsidRDefault="001450F1" w:rsidP="00C471A9">
      <w:pPr>
        <w:pBdr>
          <w:top w:val="nil"/>
          <w:left w:val="nil"/>
          <w:bottom w:val="nil"/>
          <w:right w:val="nil"/>
          <w:between w:val="nil"/>
        </w:pBdr>
        <w:spacing w:before="160" w:after="0" w:line="240" w:lineRule="auto"/>
      </w:pPr>
    </w:p>
    <w:p w14:paraId="662A5D4F" w14:textId="63B1D489" w:rsidR="00C471A9" w:rsidRDefault="00C471A9" w:rsidP="006866B1">
      <w:pPr>
        <w:numPr>
          <w:ilvl w:val="0"/>
          <w:numId w:val="3"/>
        </w:numPr>
        <w:pBdr>
          <w:top w:val="nil"/>
          <w:left w:val="nil"/>
          <w:bottom w:val="nil"/>
          <w:right w:val="nil"/>
          <w:between w:val="nil"/>
        </w:pBdr>
        <w:spacing w:before="160" w:after="0" w:line="240" w:lineRule="auto"/>
      </w:pPr>
      <w:r>
        <w:t>Were there any other relationships you found at your site? If so, please describe below.</w:t>
      </w:r>
    </w:p>
    <w:p w14:paraId="383385AE" w14:textId="2B9C2BFE" w:rsidR="00C471A9" w:rsidRDefault="00C471A9" w:rsidP="00C471A9">
      <w:pPr>
        <w:pBdr>
          <w:top w:val="nil"/>
          <w:left w:val="nil"/>
          <w:bottom w:val="nil"/>
          <w:right w:val="nil"/>
          <w:between w:val="nil"/>
        </w:pBdr>
        <w:spacing w:before="160" w:after="0" w:line="240" w:lineRule="auto"/>
      </w:pPr>
    </w:p>
    <w:p w14:paraId="21508990" w14:textId="29BA2E6F" w:rsidR="00C471A9" w:rsidRDefault="00C471A9" w:rsidP="00C471A9">
      <w:pPr>
        <w:pBdr>
          <w:top w:val="nil"/>
          <w:left w:val="nil"/>
          <w:bottom w:val="nil"/>
          <w:right w:val="nil"/>
          <w:between w:val="nil"/>
        </w:pBdr>
        <w:spacing w:before="160" w:after="0" w:line="240" w:lineRule="auto"/>
      </w:pPr>
    </w:p>
    <w:p w14:paraId="669418FC" w14:textId="5A8F7262" w:rsidR="00C471A9" w:rsidRDefault="00C471A9" w:rsidP="00C471A9">
      <w:pPr>
        <w:pBdr>
          <w:top w:val="nil"/>
          <w:left w:val="nil"/>
          <w:bottom w:val="nil"/>
          <w:right w:val="nil"/>
          <w:between w:val="nil"/>
        </w:pBdr>
        <w:spacing w:before="160" w:after="0" w:line="240" w:lineRule="auto"/>
      </w:pPr>
    </w:p>
    <w:p w14:paraId="4C23F696" w14:textId="77777777" w:rsidR="00C471A9" w:rsidRDefault="00C471A9" w:rsidP="00C471A9">
      <w:pPr>
        <w:pBdr>
          <w:top w:val="nil"/>
          <w:left w:val="nil"/>
          <w:bottom w:val="nil"/>
          <w:right w:val="nil"/>
          <w:between w:val="nil"/>
        </w:pBdr>
        <w:spacing w:before="160" w:after="0" w:line="240" w:lineRule="auto"/>
      </w:pPr>
    </w:p>
    <w:p w14:paraId="6D81C988" w14:textId="315FE4A8" w:rsidR="005A7DC4" w:rsidRPr="00034EC8" w:rsidRDefault="00A11A4D">
      <w:pPr>
        <w:spacing w:after="0"/>
        <w:rPr>
          <w:b/>
          <w:bCs/>
        </w:rPr>
      </w:pPr>
      <w:r w:rsidRPr="00034EC8">
        <w:rPr>
          <w:b/>
          <w:bCs/>
        </w:rPr>
        <w:t xml:space="preserve">Objective </w:t>
      </w:r>
      <w:r w:rsidR="0072190E" w:rsidRPr="00034EC8">
        <w:rPr>
          <w:b/>
          <w:bCs/>
        </w:rPr>
        <w:t>4</w:t>
      </w:r>
      <w:r w:rsidRPr="00034EC8">
        <w:rPr>
          <w:b/>
          <w:bCs/>
        </w:rPr>
        <w:t xml:space="preserve">: </w:t>
      </w:r>
      <w:r w:rsidR="0072190E" w:rsidRPr="00034EC8">
        <w:rPr>
          <w:b/>
          <w:bCs/>
        </w:rPr>
        <w:t>Understand model</w:t>
      </w:r>
    </w:p>
    <w:p w14:paraId="11835223" w14:textId="7BD5E931" w:rsidR="00576B2C" w:rsidRDefault="00576B2C" w:rsidP="00576B2C">
      <w:pPr>
        <w:numPr>
          <w:ilvl w:val="0"/>
          <w:numId w:val="3"/>
        </w:numPr>
        <w:pBdr>
          <w:top w:val="nil"/>
          <w:left w:val="nil"/>
          <w:bottom w:val="nil"/>
          <w:right w:val="nil"/>
          <w:between w:val="nil"/>
        </w:pBdr>
        <w:spacing w:before="160" w:after="0" w:line="240" w:lineRule="auto"/>
      </w:pPr>
      <w:r>
        <w:t>Circle how you envision each driving variable to affect productivity</w:t>
      </w:r>
      <w:r w:rsidR="00A158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430"/>
        <w:gridCol w:w="2563"/>
        <w:gridCol w:w="2297"/>
      </w:tblGrid>
      <w:tr w:rsidR="00A12F7A" w14:paraId="5873B16C" w14:textId="027A1629" w:rsidTr="00A12F7A">
        <w:tc>
          <w:tcPr>
            <w:tcW w:w="2790" w:type="dxa"/>
          </w:tcPr>
          <w:p w14:paraId="43454272" w14:textId="4F0F9C04" w:rsidR="00A12F7A" w:rsidRPr="00A6475B" w:rsidRDefault="00A12F7A" w:rsidP="00A6475B">
            <w:pPr>
              <w:spacing w:before="160"/>
              <w:rPr>
                <w:b/>
                <w:bCs/>
              </w:rPr>
            </w:pPr>
            <w:r>
              <w:rPr>
                <w:b/>
                <w:bCs/>
              </w:rPr>
              <w:t>Water temperature</w:t>
            </w:r>
          </w:p>
        </w:tc>
        <w:tc>
          <w:tcPr>
            <w:tcW w:w="2430" w:type="dxa"/>
          </w:tcPr>
          <w:p w14:paraId="5312E2BC" w14:textId="77777777" w:rsidR="00A12F7A" w:rsidRDefault="00A12F7A" w:rsidP="00A6475B">
            <w:pPr>
              <w:spacing w:before="160"/>
              <w:jc w:val="center"/>
            </w:pPr>
            <w:r>
              <w:t>Positive</w:t>
            </w:r>
          </w:p>
        </w:tc>
        <w:tc>
          <w:tcPr>
            <w:tcW w:w="2563" w:type="dxa"/>
          </w:tcPr>
          <w:p w14:paraId="16911F8A" w14:textId="722C291B" w:rsidR="00A12F7A" w:rsidRDefault="00A12F7A" w:rsidP="00A6475B">
            <w:pPr>
              <w:spacing w:before="160"/>
              <w:jc w:val="center"/>
            </w:pPr>
            <w:r>
              <w:t>Negative</w:t>
            </w:r>
          </w:p>
        </w:tc>
        <w:tc>
          <w:tcPr>
            <w:tcW w:w="2297" w:type="dxa"/>
          </w:tcPr>
          <w:p w14:paraId="20B0C3DD" w14:textId="2BFEC2D1" w:rsidR="00A12F7A" w:rsidRDefault="00A12F7A" w:rsidP="00A6475B">
            <w:pPr>
              <w:spacing w:before="160"/>
              <w:jc w:val="center"/>
            </w:pPr>
            <w:r>
              <w:t>No change</w:t>
            </w:r>
          </w:p>
        </w:tc>
      </w:tr>
      <w:tr w:rsidR="00A12F7A" w14:paraId="4CE85228" w14:textId="3856CC21" w:rsidTr="00A12F7A">
        <w:tc>
          <w:tcPr>
            <w:tcW w:w="2790" w:type="dxa"/>
          </w:tcPr>
          <w:p w14:paraId="696A503A" w14:textId="22F9CD28" w:rsidR="00A12F7A" w:rsidRPr="00A6475B" w:rsidRDefault="00A12F7A" w:rsidP="00A6475B">
            <w:pPr>
              <w:spacing w:before="160"/>
              <w:rPr>
                <w:b/>
                <w:bCs/>
              </w:rPr>
            </w:pPr>
            <w:r>
              <w:rPr>
                <w:b/>
                <w:bCs/>
              </w:rPr>
              <w:t>Incoming light:</w:t>
            </w:r>
          </w:p>
        </w:tc>
        <w:tc>
          <w:tcPr>
            <w:tcW w:w="2430" w:type="dxa"/>
          </w:tcPr>
          <w:p w14:paraId="2E94B2AA" w14:textId="77777777" w:rsidR="00A12F7A" w:rsidRDefault="00A12F7A" w:rsidP="00A6475B">
            <w:pPr>
              <w:spacing w:before="160"/>
              <w:jc w:val="center"/>
            </w:pPr>
            <w:r>
              <w:t>Positive</w:t>
            </w:r>
          </w:p>
        </w:tc>
        <w:tc>
          <w:tcPr>
            <w:tcW w:w="2563" w:type="dxa"/>
          </w:tcPr>
          <w:p w14:paraId="1996E553" w14:textId="41EC756F" w:rsidR="00A12F7A" w:rsidRDefault="00A12F7A" w:rsidP="00A6475B">
            <w:pPr>
              <w:spacing w:before="160"/>
              <w:jc w:val="center"/>
            </w:pPr>
            <w:r>
              <w:t>Negative</w:t>
            </w:r>
          </w:p>
        </w:tc>
        <w:tc>
          <w:tcPr>
            <w:tcW w:w="2297" w:type="dxa"/>
          </w:tcPr>
          <w:p w14:paraId="74E1EC78" w14:textId="1E51FDE0" w:rsidR="00A12F7A" w:rsidRDefault="00A12F7A" w:rsidP="00A6475B">
            <w:pPr>
              <w:spacing w:before="160"/>
              <w:jc w:val="center"/>
            </w:pPr>
            <w:r>
              <w:t>No change</w:t>
            </w:r>
          </w:p>
        </w:tc>
      </w:tr>
      <w:tr w:rsidR="00A12F7A" w14:paraId="05F269F7" w14:textId="1A39B9AC" w:rsidTr="00A12F7A">
        <w:tc>
          <w:tcPr>
            <w:tcW w:w="2790" w:type="dxa"/>
          </w:tcPr>
          <w:p w14:paraId="07A49A6E" w14:textId="6BC511A7" w:rsidR="00A12F7A" w:rsidRPr="00A6475B" w:rsidRDefault="00A12F7A" w:rsidP="00A6475B">
            <w:pPr>
              <w:spacing w:before="160"/>
              <w:rPr>
                <w:b/>
                <w:bCs/>
              </w:rPr>
            </w:pPr>
            <w:r>
              <w:rPr>
                <w:b/>
                <w:bCs/>
              </w:rPr>
              <w:t>Available nutrients:</w:t>
            </w:r>
          </w:p>
        </w:tc>
        <w:tc>
          <w:tcPr>
            <w:tcW w:w="2430" w:type="dxa"/>
          </w:tcPr>
          <w:p w14:paraId="50C535E4" w14:textId="77777777" w:rsidR="00A12F7A" w:rsidRDefault="00A12F7A" w:rsidP="00A6475B">
            <w:pPr>
              <w:spacing w:before="160"/>
              <w:jc w:val="center"/>
            </w:pPr>
            <w:r>
              <w:t>Positive</w:t>
            </w:r>
          </w:p>
        </w:tc>
        <w:tc>
          <w:tcPr>
            <w:tcW w:w="2563" w:type="dxa"/>
          </w:tcPr>
          <w:p w14:paraId="38B1540E" w14:textId="43B7188D" w:rsidR="00A12F7A" w:rsidRDefault="00A12F7A" w:rsidP="00A6475B">
            <w:pPr>
              <w:spacing w:before="160"/>
              <w:jc w:val="center"/>
            </w:pPr>
            <w:r>
              <w:t>Negative</w:t>
            </w:r>
          </w:p>
        </w:tc>
        <w:tc>
          <w:tcPr>
            <w:tcW w:w="2297" w:type="dxa"/>
          </w:tcPr>
          <w:p w14:paraId="3394BB8D" w14:textId="4A85483A" w:rsidR="00A12F7A" w:rsidRDefault="00A12F7A" w:rsidP="00A6475B">
            <w:pPr>
              <w:spacing w:before="160"/>
              <w:jc w:val="center"/>
            </w:pPr>
            <w:r>
              <w:t>No change</w:t>
            </w:r>
          </w:p>
        </w:tc>
      </w:tr>
    </w:tbl>
    <w:p w14:paraId="671F9FE0" w14:textId="423E90FE" w:rsidR="00E31B8E" w:rsidRDefault="00E31B8E" w:rsidP="00E31B8E">
      <w:pPr>
        <w:pBdr>
          <w:top w:val="nil"/>
          <w:left w:val="nil"/>
          <w:bottom w:val="nil"/>
          <w:right w:val="nil"/>
          <w:between w:val="nil"/>
        </w:pBdr>
        <w:spacing w:before="160" w:after="0" w:line="240" w:lineRule="auto"/>
        <w:ind w:left="360"/>
      </w:pPr>
    </w:p>
    <w:p w14:paraId="754D419A" w14:textId="77777777" w:rsidR="00E31B8E" w:rsidRDefault="00E31B8E" w:rsidP="00FF1E71">
      <w:pPr>
        <w:pBdr>
          <w:top w:val="nil"/>
          <w:left w:val="nil"/>
          <w:bottom w:val="nil"/>
          <w:right w:val="nil"/>
          <w:between w:val="nil"/>
        </w:pBdr>
        <w:spacing w:before="160" w:after="0" w:line="240" w:lineRule="auto"/>
        <w:ind w:left="360"/>
      </w:pPr>
    </w:p>
    <w:p w14:paraId="0214802F" w14:textId="56BC0208" w:rsidR="00305694" w:rsidRDefault="004D21E9" w:rsidP="00305694">
      <w:pPr>
        <w:numPr>
          <w:ilvl w:val="0"/>
          <w:numId w:val="3"/>
        </w:numPr>
        <w:pBdr>
          <w:top w:val="nil"/>
          <w:left w:val="nil"/>
          <w:bottom w:val="nil"/>
          <w:right w:val="nil"/>
          <w:between w:val="nil"/>
        </w:pBdr>
        <w:spacing w:before="160" w:after="0" w:line="240" w:lineRule="auto"/>
      </w:pPr>
      <w:r>
        <w:lastRenderedPageBreak/>
        <w:t>A s</w:t>
      </w:r>
      <w:r w:rsidR="007D4DA8">
        <w:t>tate variable</w:t>
      </w:r>
      <w:r>
        <w:t xml:space="preserve"> is</w:t>
      </w:r>
      <w:r w:rsidR="007D4DA8">
        <w:t xml:space="preserve"> </w:t>
      </w:r>
      <w:r w:rsidRPr="004D21E9">
        <w:t xml:space="preserve">one of the set of variables that are used to describe the mathematical </w:t>
      </w:r>
      <w:r>
        <w:t>“state”</w:t>
      </w:r>
      <w:r w:rsidRPr="004D21E9">
        <w:t xml:space="preserve"> of a dynamical system</w:t>
      </w:r>
      <w:r>
        <w:t>.</w:t>
      </w:r>
      <w:r w:rsidR="007D4DA8">
        <w:t xml:space="preserve"> </w:t>
      </w:r>
      <w:r w:rsidR="00A12F7A">
        <w:t>A parameter is</w:t>
      </w:r>
      <w:r w:rsidR="005B2BEC">
        <w:t xml:space="preserve"> a value introduced to represent properties of nature which are difficult to directly measure. </w:t>
      </w:r>
      <w:r w:rsidR="00A1589E">
        <w:t xml:space="preserve">Classify </w:t>
      </w:r>
      <w:r w:rsidR="00113099">
        <w:t xml:space="preserve">the following </w:t>
      </w:r>
      <w:r w:rsidR="00A1589E">
        <w:t xml:space="preserve">as either </w:t>
      </w:r>
      <w:r w:rsidR="00302E95">
        <w:t xml:space="preserve">a </w:t>
      </w:r>
      <w:r w:rsidR="00113099">
        <w:t>state</w:t>
      </w:r>
      <w:r w:rsidR="00302E95">
        <w:t xml:space="preserve"> variable</w:t>
      </w:r>
      <w:r w:rsidR="00113099">
        <w:t xml:space="preserve"> </w:t>
      </w:r>
      <w:r w:rsidR="00302E95">
        <w:t>or a parameter</w:t>
      </w:r>
      <w:r w:rsidR="00B27C2A">
        <w:t xml:space="preserve"> by circling the corresponding option.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B27C2A" w14:paraId="315A46C6" w14:textId="77777777" w:rsidTr="00B27C2A">
        <w:tc>
          <w:tcPr>
            <w:tcW w:w="3356" w:type="dxa"/>
          </w:tcPr>
          <w:p w14:paraId="174E886D" w14:textId="2F1A0FF6" w:rsidR="00B27C2A" w:rsidRPr="00B27C2A" w:rsidRDefault="00B27C2A" w:rsidP="00B27C2A">
            <w:pPr>
              <w:pStyle w:val="ListParagraph"/>
              <w:numPr>
                <w:ilvl w:val="0"/>
                <w:numId w:val="16"/>
              </w:numPr>
              <w:spacing w:before="160"/>
              <w:rPr>
                <w:b/>
                <w:bCs/>
              </w:rPr>
            </w:pPr>
            <w:r w:rsidRPr="00B27C2A">
              <w:rPr>
                <w:b/>
                <w:bCs/>
              </w:rPr>
              <w:t>Phytoplankton</w:t>
            </w:r>
          </w:p>
        </w:tc>
        <w:tc>
          <w:tcPr>
            <w:tcW w:w="3357" w:type="dxa"/>
          </w:tcPr>
          <w:p w14:paraId="3AD487B4" w14:textId="440F4675" w:rsidR="00B27C2A" w:rsidRDefault="00B27C2A" w:rsidP="00B27C2A">
            <w:pPr>
              <w:spacing w:before="160"/>
              <w:jc w:val="center"/>
            </w:pPr>
            <w:r>
              <w:t>State variable</w:t>
            </w:r>
          </w:p>
        </w:tc>
        <w:tc>
          <w:tcPr>
            <w:tcW w:w="3357" w:type="dxa"/>
          </w:tcPr>
          <w:p w14:paraId="0666D086" w14:textId="1F60BCCD" w:rsidR="00B27C2A" w:rsidRDefault="00B27C2A" w:rsidP="00B27C2A">
            <w:pPr>
              <w:spacing w:before="160"/>
              <w:jc w:val="center"/>
            </w:pPr>
            <w:r>
              <w:t>Parameter</w:t>
            </w:r>
          </w:p>
        </w:tc>
      </w:tr>
      <w:tr w:rsidR="00B27C2A" w14:paraId="1BCE119F" w14:textId="77777777" w:rsidTr="00B27C2A">
        <w:tc>
          <w:tcPr>
            <w:tcW w:w="3356" w:type="dxa"/>
          </w:tcPr>
          <w:p w14:paraId="6F59E634" w14:textId="76D6ABFD" w:rsidR="00B27C2A" w:rsidRPr="00B27C2A" w:rsidRDefault="00B27C2A" w:rsidP="00B27C2A">
            <w:pPr>
              <w:pStyle w:val="ListParagraph"/>
              <w:numPr>
                <w:ilvl w:val="0"/>
                <w:numId w:val="16"/>
              </w:numPr>
              <w:spacing w:before="160"/>
              <w:rPr>
                <w:b/>
                <w:bCs/>
              </w:rPr>
            </w:pPr>
            <w:r w:rsidRPr="00B27C2A">
              <w:rPr>
                <w:b/>
                <w:bCs/>
              </w:rPr>
              <w:t>Grazing</w:t>
            </w:r>
          </w:p>
        </w:tc>
        <w:tc>
          <w:tcPr>
            <w:tcW w:w="3357" w:type="dxa"/>
          </w:tcPr>
          <w:p w14:paraId="66E155A5" w14:textId="22001998" w:rsidR="00B27C2A" w:rsidRDefault="00B27C2A" w:rsidP="00B27C2A">
            <w:pPr>
              <w:spacing w:before="160"/>
              <w:jc w:val="center"/>
            </w:pPr>
            <w:r>
              <w:t>State variable</w:t>
            </w:r>
          </w:p>
        </w:tc>
        <w:tc>
          <w:tcPr>
            <w:tcW w:w="3357" w:type="dxa"/>
          </w:tcPr>
          <w:p w14:paraId="6D9F8569" w14:textId="78E29A7B" w:rsidR="00B27C2A" w:rsidRDefault="00B27C2A" w:rsidP="00B27C2A">
            <w:pPr>
              <w:spacing w:before="160"/>
              <w:jc w:val="center"/>
            </w:pPr>
            <w:r>
              <w:t>Parameter</w:t>
            </w:r>
          </w:p>
        </w:tc>
      </w:tr>
      <w:tr w:rsidR="00B27C2A" w14:paraId="645BF764" w14:textId="77777777" w:rsidTr="00B27C2A">
        <w:tc>
          <w:tcPr>
            <w:tcW w:w="3356" w:type="dxa"/>
          </w:tcPr>
          <w:p w14:paraId="4B86B9A2" w14:textId="0720D765" w:rsidR="00B27C2A" w:rsidRPr="00B27C2A" w:rsidRDefault="00B27C2A" w:rsidP="00B27C2A">
            <w:pPr>
              <w:pStyle w:val="ListParagraph"/>
              <w:numPr>
                <w:ilvl w:val="0"/>
                <w:numId w:val="16"/>
              </w:numPr>
              <w:spacing w:before="160"/>
              <w:rPr>
                <w:b/>
                <w:bCs/>
              </w:rPr>
            </w:pPr>
            <w:r w:rsidRPr="00B27C2A">
              <w:rPr>
                <w:b/>
                <w:bCs/>
              </w:rPr>
              <w:t>Nutrients</w:t>
            </w:r>
          </w:p>
        </w:tc>
        <w:tc>
          <w:tcPr>
            <w:tcW w:w="3357" w:type="dxa"/>
          </w:tcPr>
          <w:p w14:paraId="0A8C5086" w14:textId="45BBF7BA" w:rsidR="00B27C2A" w:rsidRDefault="00B27C2A" w:rsidP="00B27C2A">
            <w:pPr>
              <w:spacing w:before="160"/>
              <w:jc w:val="center"/>
            </w:pPr>
            <w:r>
              <w:t>State variable</w:t>
            </w:r>
          </w:p>
        </w:tc>
        <w:tc>
          <w:tcPr>
            <w:tcW w:w="3357" w:type="dxa"/>
          </w:tcPr>
          <w:p w14:paraId="43F9E1E5" w14:textId="571B759B" w:rsidR="00B27C2A" w:rsidRDefault="00B27C2A" w:rsidP="00B27C2A">
            <w:pPr>
              <w:spacing w:before="160"/>
              <w:jc w:val="center"/>
            </w:pPr>
            <w:r>
              <w:t>Parameter</w:t>
            </w:r>
          </w:p>
        </w:tc>
      </w:tr>
      <w:tr w:rsidR="00B27C2A" w14:paraId="1D846BE0" w14:textId="77777777" w:rsidTr="00B27C2A">
        <w:tc>
          <w:tcPr>
            <w:tcW w:w="3356" w:type="dxa"/>
          </w:tcPr>
          <w:p w14:paraId="372E9211" w14:textId="217A0AC5" w:rsidR="00B27C2A" w:rsidRPr="00B27C2A" w:rsidRDefault="00B27C2A" w:rsidP="00B27C2A">
            <w:pPr>
              <w:pStyle w:val="ListParagraph"/>
              <w:numPr>
                <w:ilvl w:val="0"/>
                <w:numId w:val="16"/>
              </w:numPr>
              <w:spacing w:before="160"/>
              <w:rPr>
                <w:b/>
                <w:bCs/>
              </w:rPr>
            </w:pPr>
            <w:r w:rsidRPr="00B27C2A">
              <w:rPr>
                <w:b/>
                <w:bCs/>
              </w:rPr>
              <w:t>Uptake of nutrients</w:t>
            </w:r>
          </w:p>
        </w:tc>
        <w:tc>
          <w:tcPr>
            <w:tcW w:w="3357" w:type="dxa"/>
          </w:tcPr>
          <w:p w14:paraId="10A66EBF" w14:textId="7A0604B6" w:rsidR="00B27C2A" w:rsidRDefault="00B27C2A" w:rsidP="00B27C2A">
            <w:pPr>
              <w:spacing w:before="160"/>
              <w:jc w:val="center"/>
            </w:pPr>
            <w:r>
              <w:t>State variable</w:t>
            </w:r>
          </w:p>
        </w:tc>
        <w:tc>
          <w:tcPr>
            <w:tcW w:w="3357" w:type="dxa"/>
          </w:tcPr>
          <w:p w14:paraId="5BF33D52" w14:textId="53EFB8F8" w:rsidR="00B27C2A" w:rsidRDefault="00B27C2A" w:rsidP="00B27C2A">
            <w:pPr>
              <w:spacing w:before="160"/>
              <w:jc w:val="center"/>
            </w:pPr>
            <w:r>
              <w:t>Parameter</w:t>
            </w:r>
          </w:p>
        </w:tc>
      </w:tr>
      <w:tr w:rsidR="00B27C2A" w14:paraId="3CD035C1" w14:textId="77777777" w:rsidTr="00B27C2A">
        <w:tc>
          <w:tcPr>
            <w:tcW w:w="3356" w:type="dxa"/>
          </w:tcPr>
          <w:p w14:paraId="7C2B383A" w14:textId="549110B6" w:rsidR="00B27C2A" w:rsidRPr="00B27C2A" w:rsidRDefault="00B27C2A" w:rsidP="00B27C2A">
            <w:pPr>
              <w:pStyle w:val="ListParagraph"/>
              <w:numPr>
                <w:ilvl w:val="0"/>
                <w:numId w:val="16"/>
              </w:numPr>
              <w:spacing w:before="160"/>
              <w:rPr>
                <w:b/>
                <w:bCs/>
              </w:rPr>
            </w:pPr>
            <w:r w:rsidRPr="00B27C2A">
              <w:rPr>
                <w:b/>
                <w:bCs/>
              </w:rPr>
              <w:t>Mortality</w:t>
            </w:r>
          </w:p>
        </w:tc>
        <w:tc>
          <w:tcPr>
            <w:tcW w:w="3357" w:type="dxa"/>
          </w:tcPr>
          <w:p w14:paraId="211910B1" w14:textId="044BCDFA" w:rsidR="00B27C2A" w:rsidRDefault="00B27C2A" w:rsidP="00B27C2A">
            <w:pPr>
              <w:spacing w:before="160"/>
              <w:jc w:val="center"/>
            </w:pPr>
            <w:r>
              <w:t>State variable</w:t>
            </w:r>
          </w:p>
        </w:tc>
        <w:tc>
          <w:tcPr>
            <w:tcW w:w="3357" w:type="dxa"/>
          </w:tcPr>
          <w:p w14:paraId="59A22772" w14:textId="6B299A61" w:rsidR="00B27C2A" w:rsidRDefault="00B27C2A" w:rsidP="00B27C2A">
            <w:pPr>
              <w:spacing w:before="160"/>
              <w:jc w:val="center"/>
            </w:pPr>
            <w:r>
              <w:t>Parameter</w:t>
            </w:r>
          </w:p>
        </w:tc>
      </w:tr>
      <w:tr w:rsidR="00B27C2A" w14:paraId="01FEA531" w14:textId="77777777" w:rsidTr="00B27C2A">
        <w:tc>
          <w:tcPr>
            <w:tcW w:w="3356" w:type="dxa"/>
          </w:tcPr>
          <w:p w14:paraId="1AAAF1D3" w14:textId="2F1E1D43" w:rsidR="00B27C2A" w:rsidRPr="00B27C2A" w:rsidRDefault="00B27C2A" w:rsidP="00B27C2A">
            <w:pPr>
              <w:pStyle w:val="ListParagraph"/>
              <w:numPr>
                <w:ilvl w:val="0"/>
                <w:numId w:val="16"/>
              </w:numPr>
              <w:spacing w:before="160"/>
              <w:rPr>
                <w:b/>
                <w:bCs/>
              </w:rPr>
            </w:pPr>
            <w:r w:rsidRPr="00B27C2A">
              <w:rPr>
                <w:b/>
                <w:bCs/>
              </w:rPr>
              <w:t>Zooplankton</w:t>
            </w:r>
          </w:p>
        </w:tc>
        <w:tc>
          <w:tcPr>
            <w:tcW w:w="3357" w:type="dxa"/>
          </w:tcPr>
          <w:p w14:paraId="2B0BF4C9" w14:textId="4C3F28B3" w:rsidR="00B27C2A" w:rsidRDefault="00B27C2A" w:rsidP="00B27C2A">
            <w:pPr>
              <w:spacing w:before="160"/>
              <w:jc w:val="center"/>
            </w:pPr>
            <w:r>
              <w:t>State variable</w:t>
            </w:r>
          </w:p>
        </w:tc>
        <w:tc>
          <w:tcPr>
            <w:tcW w:w="3357" w:type="dxa"/>
          </w:tcPr>
          <w:p w14:paraId="04BA814A" w14:textId="2E093FA8" w:rsidR="00B27C2A" w:rsidRDefault="00B27C2A" w:rsidP="00B27C2A">
            <w:pPr>
              <w:spacing w:before="160"/>
              <w:jc w:val="center"/>
            </w:pPr>
            <w:r>
              <w:t>Parameter</w:t>
            </w:r>
          </w:p>
        </w:tc>
      </w:tr>
    </w:tbl>
    <w:p w14:paraId="721A3E57" w14:textId="3B11ACB3" w:rsidR="00305694" w:rsidRDefault="00305694" w:rsidP="00305694">
      <w:pPr>
        <w:pBdr>
          <w:top w:val="nil"/>
          <w:left w:val="nil"/>
          <w:bottom w:val="nil"/>
          <w:right w:val="nil"/>
          <w:between w:val="nil"/>
        </w:pBdr>
        <w:spacing w:before="160" w:after="0" w:line="240" w:lineRule="auto"/>
      </w:pPr>
    </w:p>
    <w:p w14:paraId="041B59D3" w14:textId="25C2222E" w:rsidR="00C46D0D" w:rsidRDefault="001450F1" w:rsidP="00C46D0D">
      <w:pPr>
        <w:numPr>
          <w:ilvl w:val="0"/>
          <w:numId w:val="3"/>
        </w:numPr>
        <w:pBdr>
          <w:top w:val="nil"/>
          <w:left w:val="nil"/>
          <w:bottom w:val="nil"/>
          <w:right w:val="nil"/>
          <w:between w:val="nil"/>
        </w:pBdr>
        <w:spacing w:before="160" w:after="0" w:line="240" w:lineRule="auto"/>
      </w:pPr>
      <w:r>
        <w:t xml:space="preserve">We are using chlorophyll-a as a proxy measurement for aquatic primary productivity. </w:t>
      </w:r>
      <w:r w:rsidR="00790773">
        <w:t xml:space="preserve">Circle how you envision each interaction to affect </w:t>
      </w:r>
      <w:r w:rsidR="00A1589E">
        <w:t>chlorophyll-a concentrations</w:t>
      </w:r>
      <w:r w:rsidR="00E82422">
        <w:t>:</w:t>
      </w:r>
    </w:p>
    <w:p w14:paraId="23A60479" w14:textId="77777777" w:rsidR="00E82422" w:rsidRDefault="00E82422" w:rsidP="00E82422">
      <w:pPr>
        <w:pBdr>
          <w:top w:val="nil"/>
          <w:left w:val="nil"/>
          <w:bottom w:val="nil"/>
          <w:right w:val="nil"/>
          <w:between w:val="nil"/>
        </w:pBdr>
        <w:spacing w:before="160"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203"/>
        <w:gridCol w:w="3357"/>
      </w:tblGrid>
      <w:tr w:rsidR="00C46D0D" w14:paraId="6ADC24A6" w14:textId="77777777" w:rsidTr="00FF1E71">
        <w:tc>
          <w:tcPr>
            <w:tcW w:w="3510" w:type="dxa"/>
          </w:tcPr>
          <w:p w14:paraId="275445FC" w14:textId="4BE57839" w:rsidR="00C46D0D" w:rsidRPr="00FF1E71" w:rsidRDefault="00C46D0D" w:rsidP="00C46D0D">
            <w:pPr>
              <w:spacing w:before="160"/>
              <w:rPr>
                <w:b/>
                <w:bCs/>
              </w:rPr>
            </w:pPr>
            <w:r w:rsidRPr="00FF1E71">
              <w:rPr>
                <w:b/>
                <w:bCs/>
              </w:rPr>
              <w:t>Grazing</w:t>
            </w:r>
            <w:r w:rsidR="000A717F" w:rsidRPr="00FF1E71">
              <w:rPr>
                <w:b/>
                <w:bCs/>
              </w:rPr>
              <w:t xml:space="preserve"> of phytoplankton</w:t>
            </w:r>
            <w:r w:rsidR="000A717F">
              <w:rPr>
                <w:b/>
                <w:bCs/>
              </w:rPr>
              <w:t>:</w:t>
            </w:r>
          </w:p>
        </w:tc>
        <w:tc>
          <w:tcPr>
            <w:tcW w:w="3203" w:type="dxa"/>
          </w:tcPr>
          <w:p w14:paraId="670D8F83" w14:textId="76A65409" w:rsidR="00C46D0D" w:rsidRDefault="00C46D0D" w:rsidP="00FF1E71">
            <w:pPr>
              <w:spacing w:before="160"/>
              <w:jc w:val="center"/>
            </w:pPr>
            <w:r>
              <w:t>Positive</w:t>
            </w:r>
          </w:p>
        </w:tc>
        <w:tc>
          <w:tcPr>
            <w:tcW w:w="3357" w:type="dxa"/>
          </w:tcPr>
          <w:p w14:paraId="0E4792EC" w14:textId="7E8C1247" w:rsidR="00C46D0D" w:rsidRDefault="00C46D0D" w:rsidP="00FF1E71">
            <w:pPr>
              <w:spacing w:before="160"/>
              <w:jc w:val="center"/>
            </w:pPr>
            <w:r>
              <w:t>Negative</w:t>
            </w:r>
          </w:p>
        </w:tc>
      </w:tr>
      <w:tr w:rsidR="000A717F" w14:paraId="41E34047" w14:textId="77777777" w:rsidTr="00FF1E71">
        <w:tc>
          <w:tcPr>
            <w:tcW w:w="3510" w:type="dxa"/>
          </w:tcPr>
          <w:p w14:paraId="1A76E7FF" w14:textId="3D42011E" w:rsidR="000A717F" w:rsidRPr="00FF1E71" w:rsidRDefault="000A717F" w:rsidP="000A717F">
            <w:pPr>
              <w:spacing w:before="160"/>
              <w:rPr>
                <w:b/>
                <w:bCs/>
              </w:rPr>
            </w:pPr>
            <w:r w:rsidRPr="00FF1E71">
              <w:rPr>
                <w:b/>
                <w:bCs/>
              </w:rPr>
              <w:t>Zooplankton mortality</w:t>
            </w:r>
            <w:r>
              <w:rPr>
                <w:b/>
                <w:bCs/>
              </w:rPr>
              <w:t>:</w:t>
            </w:r>
          </w:p>
        </w:tc>
        <w:tc>
          <w:tcPr>
            <w:tcW w:w="3203" w:type="dxa"/>
          </w:tcPr>
          <w:p w14:paraId="5EAEE67F" w14:textId="142B2B73" w:rsidR="000A717F" w:rsidRDefault="000A717F" w:rsidP="00FF1E71">
            <w:pPr>
              <w:spacing w:before="160"/>
              <w:jc w:val="center"/>
            </w:pPr>
            <w:r>
              <w:t>Positive</w:t>
            </w:r>
          </w:p>
        </w:tc>
        <w:tc>
          <w:tcPr>
            <w:tcW w:w="3357" w:type="dxa"/>
          </w:tcPr>
          <w:p w14:paraId="76CD6D33" w14:textId="572E9BE4" w:rsidR="000A717F" w:rsidRDefault="000A717F" w:rsidP="00FF1E71">
            <w:pPr>
              <w:spacing w:before="160"/>
              <w:jc w:val="center"/>
            </w:pPr>
            <w:r>
              <w:t>Negative</w:t>
            </w:r>
          </w:p>
        </w:tc>
      </w:tr>
      <w:tr w:rsidR="000A717F" w14:paraId="5A38DC1D" w14:textId="77777777" w:rsidTr="00FF1E71">
        <w:tc>
          <w:tcPr>
            <w:tcW w:w="3510" w:type="dxa"/>
          </w:tcPr>
          <w:p w14:paraId="4625BC49" w14:textId="2831B0A5" w:rsidR="000A717F" w:rsidRPr="00FF1E71" w:rsidRDefault="000A717F" w:rsidP="000A717F">
            <w:pPr>
              <w:spacing w:before="160"/>
              <w:rPr>
                <w:b/>
                <w:bCs/>
              </w:rPr>
            </w:pPr>
            <w:r w:rsidRPr="00FF1E71">
              <w:rPr>
                <w:b/>
                <w:bCs/>
              </w:rPr>
              <w:t>Nutrient uptake by phytoplankton</w:t>
            </w:r>
            <w:r>
              <w:rPr>
                <w:b/>
                <w:bCs/>
              </w:rPr>
              <w:t>:</w:t>
            </w:r>
          </w:p>
        </w:tc>
        <w:tc>
          <w:tcPr>
            <w:tcW w:w="3203" w:type="dxa"/>
          </w:tcPr>
          <w:p w14:paraId="30B503DA" w14:textId="6DD4B3E4" w:rsidR="000A717F" w:rsidRDefault="000A717F" w:rsidP="00FF1E71">
            <w:pPr>
              <w:spacing w:before="160"/>
              <w:jc w:val="center"/>
            </w:pPr>
            <w:r>
              <w:t>Positive</w:t>
            </w:r>
          </w:p>
        </w:tc>
        <w:tc>
          <w:tcPr>
            <w:tcW w:w="3357" w:type="dxa"/>
          </w:tcPr>
          <w:p w14:paraId="2B61990A" w14:textId="14062C7D" w:rsidR="000A717F" w:rsidRDefault="000A717F" w:rsidP="00FF1E71">
            <w:pPr>
              <w:spacing w:before="160"/>
              <w:jc w:val="center"/>
            </w:pPr>
            <w:r>
              <w:t>Negative</w:t>
            </w:r>
          </w:p>
        </w:tc>
      </w:tr>
    </w:tbl>
    <w:p w14:paraId="2F1F2BC7" w14:textId="59DF461C" w:rsidR="0072190E" w:rsidRDefault="0072190E" w:rsidP="0072190E">
      <w:pPr>
        <w:pBdr>
          <w:top w:val="nil"/>
          <w:left w:val="nil"/>
          <w:bottom w:val="nil"/>
          <w:right w:val="nil"/>
          <w:between w:val="nil"/>
        </w:pBdr>
        <w:spacing w:before="160" w:after="0" w:line="240" w:lineRule="auto"/>
      </w:pPr>
    </w:p>
    <w:p w14:paraId="659191B0" w14:textId="21FC477F" w:rsidR="0072190E" w:rsidRPr="00E82422" w:rsidRDefault="0072190E" w:rsidP="00FF1E71">
      <w:pPr>
        <w:spacing w:before="240" w:after="240"/>
        <w:rPr>
          <w:b/>
          <w:bCs/>
        </w:rPr>
      </w:pPr>
      <w:r w:rsidRPr="00E82422">
        <w:rPr>
          <w:b/>
          <w:bCs/>
        </w:rPr>
        <w:t>Objective 5: Build model</w:t>
      </w:r>
    </w:p>
    <w:p w14:paraId="29D280C6" w14:textId="4C8FCC31" w:rsidR="001437AE" w:rsidRDefault="001437AE" w:rsidP="001437AE">
      <w:pPr>
        <w:numPr>
          <w:ilvl w:val="0"/>
          <w:numId w:val="3"/>
        </w:numPr>
        <w:pBdr>
          <w:top w:val="nil"/>
          <w:left w:val="nil"/>
          <w:bottom w:val="nil"/>
          <w:right w:val="nil"/>
          <w:between w:val="nil"/>
        </w:pBdr>
        <w:spacing w:before="160" w:after="0" w:line="240" w:lineRule="auto"/>
      </w:pPr>
      <w:r>
        <w:t xml:space="preserve">Using the default model, simulate the baseline model scenario. </w:t>
      </w:r>
      <w:r w:rsidR="007816C6">
        <w:t>Describe the pattern of</w:t>
      </w:r>
      <w:r>
        <w:t xml:space="preserve"> </w:t>
      </w:r>
      <w:r w:rsidR="007816C6">
        <w:t>c</w:t>
      </w:r>
      <w:r>
        <w:t>hlorophyll-a concentration throughout the year?</w:t>
      </w:r>
    </w:p>
    <w:p w14:paraId="0BA307CC" w14:textId="77777777" w:rsidR="001437AE" w:rsidRDefault="001437AE" w:rsidP="001437AE">
      <w:pPr>
        <w:pBdr>
          <w:top w:val="nil"/>
          <w:left w:val="nil"/>
          <w:bottom w:val="nil"/>
          <w:right w:val="nil"/>
          <w:between w:val="nil"/>
        </w:pBdr>
        <w:spacing w:before="160" w:after="0" w:line="240" w:lineRule="auto"/>
      </w:pPr>
    </w:p>
    <w:p w14:paraId="279C14B1" w14:textId="086EC4C0" w:rsidR="001437AE" w:rsidRDefault="001437AE" w:rsidP="001437AE">
      <w:pPr>
        <w:pBdr>
          <w:top w:val="nil"/>
          <w:left w:val="nil"/>
          <w:bottom w:val="nil"/>
          <w:right w:val="nil"/>
          <w:between w:val="nil"/>
        </w:pBdr>
        <w:spacing w:before="160" w:after="0" w:line="240" w:lineRule="auto"/>
      </w:pPr>
    </w:p>
    <w:p w14:paraId="1C7EB09A" w14:textId="77777777" w:rsidR="001437AE" w:rsidRDefault="001437AE" w:rsidP="001437AE">
      <w:pPr>
        <w:pBdr>
          <w:top w:val="nil"/>
          <w:left w:val="nil"/>
          <w:bottom w:val="nil"/>
          <w:right w:val="nil"/>
          <w:between w:val="nil"/>
        </w:pBdr>
        <w:spacing w:before="160" w:after="0" w:line="240" w:lineRule="auto"/>
      </w:pPr>
    </w:p>
    <w:p w14:paraId="054D9885" w14:textId="110555F9" w:rsidR="000A717F" w:rsidRDefault="00A1589E" w:rsidP="00FF1E71">
      <w:pPr>
        <w:numPr>
          <w:ilvl w:val="0"/>
          <w:numId w:val="3"/>
        </w:numPr>
        <w:pBdr>
          <w:top w:val="nil"/>
          <w:left w:val="nil"/>
          <w:bottom w:val="nil"/>
          <w:right w:val="nil"/>
          <w:between w:val="nil"/>
        </w:pBdr>
        <w:spacing w:before="160" w:after="0" w:line="240" w:lineRule="auto"/>
      </w:pPr>
      <w:r>
        <w:t xml:space="preserve">Change the parameters </w:t>
      </w:r>
      <w:r w:rsidR="007B7B07">
        <w:t>to simulate the following scenarios, and describe the chlorophyll-a responses for</w:t>
      </w:r>
      <w:r w:rsidR="00790773">
        <w:t>:</w:t>
      </w:r>
    </w:p>
    <w:p w14:paraId="34D37ECB" w14:textId="3EB5C416" w:rsidR="00790773" w:rsidRDefault="00790773" w:rsidP="000A717F">
      <w:pPr>
        <w:numPr>
          <w:ilvl w:val="7"/>
          <w:numId w:val="3"/>
        </w:numPr>
        <w:pBdr>
          <w:top w:val="nil"/>
          <w:left w:val="nil"/>
          <w:bottom w:val="nil"/>
          <w:right w:val="nil"/>
          <w:between w:val="nil"/>
        </w:pBdr>
        <w:spacing w:before="160" w:after="0" w:line="240" w:lineRule="auto"/>
      </w:pPr>
      <w:r>
        <w:t xml:space="preserve">Medium grazing, </w:t>
      </w:r>
      <w:r w:rsidR="00506E7F">
        <w:t>medium mortality and high uptake</w:t>
      </w:r>
    </w:p>
    <w:p w14:paraId="47201B64" w14:textId="77777777" w:rsidR="00F255CD" w:rsidRDefault="00F255CD" w:rsidP="00F255CD">
      <w:pPr>
        <w:pBdr>
          <w:top w:val="nil"/>
          <w:left w:val="nil"/>
          <w:bottom w:val="nil"/>
          <w:right w:val="nil"/>
          <w:between w:val="nil"/>
        </w:pBdr>
        <w:spacing w:before="160" w:after="0" w:line="240" w:lineRule="auto"/>
      </w:pPr>
      <w:r>
        <w:t>Note parameter values:</w:t>
      </w:r>
    </w:p>
    <w:tbl>
      <w:tblPr>
        <w:tblStyle w:val="TableGrid"/>
        <w:tblW w:w="0" w:type="auto"/>
        <w:tblLook w:val="04A0" w:firstRow="1" w:lastRow="0" w:firstColumn="1" w:lastColumn="0" w:noHBand="0" w:noVBand="1"/>
      </w:tblPr>
      <w:tblGrid>
        <w:gridCol w:w="1163"/>
        <w:gridCol w:w="1262"/>
      </w:tblGrid>
      <w:tr w:rsidR="00F255CD" w14:paraId="2D9DB4C5" w14:textId="77777777" w:rsidTr="007F3AA9">
        <w:tc>
          <w:tcPr>
            <w:tcW w:w="0" w:type="auto"/>
          </w:tcPr>
          <w:p w14:paraId="35C7B427" w14:textId="77777777" w:rsidR="00F255CD" w:rsidRDefault="00F255CD" w:rsidP="007F3AA9">
            <w:pPr>
              <w:spacing w:before="160"/>
            </w:pPr>
            <w:r>
              <w:t>Parameter</w:t>
            </w:r>
          </w:p>
        </w:tc>
        <w:tc>
          <w:tcPr>
            <w:tcW w:w="1262" w:type="dxa"/>
          </w:tcPr>
          <w:p w14:paraId="49571A6D" w14:textId="77777777" w:rsidR="00F255CD" w:rsidRDefault="00F255CD" w:rsidP="007F3AA9">
            <w:pPr>
              <w:spacing w:before="160"/>
            </w:pPr>
            <w:r>
              <w:t>Value</w:t>
            </w:r>
          </w:p>
        </w:tc>
      </w:tr>
      <w:tr w:rsidR="00F255CD" w14:paraId="0299B71B" w14:textId="77777777" w:rsidTr="007F3AA9">
        <w:tc>
          <w:tcPr>
            <w:tcW w:w="0" w:type="auto"/>
          </w:tcPr>
          <w:p w14:paraId="162CB5FF" w14:textId="77777777" w:rsidR="00F255CD" w:rsidRDefault="00F255CD" w:rsidP="007F3AA9">
            <w:pPr>
              <w:spacing w:before="160"/>
            </w:pPr>
            <w:r>
              <w:t>Grazing</w:t>
            </w:r>
          </w:p>
        </w:tc>
        <w:tc>
          <w:tcPr>
            <w:tcW w:w="1262" w:type="dxa"/>
          </w:tcPr>
          <w:p w14:paraId="4C4EB59A" w14:textId="77777777" w:rsidR="00F255CD" w:rsidRDefault="00F255CD" w:rsidP="007F3AA9">
            <w:pPr>
              <w:spacing w:before="160"/>
            </w:pPr>
          </w:p>
        </w:tc>
      </w:tr>
      <w:tr w:rsidR="00F255CD" w14:paraId="5D7C8B09" w14:textId="77777777" w:rsidTr="007F3AA9">
        <w:tc>
          <w:tcPr>
            <w:tcW w:w="0" w:type="auto"/>
          </w:tcPr>
          <w:p w14:paraId="5E123856" w14:textId="77777777" w:rsidR="00F255CD" w:rsidRDefault="00F255CD" w:rsidP="007F3AA9">
            <w:pPr>
              <w:spacing w:before="160"/>
            </w:pPr>
            <w:r>
              <w:t>Mortality</w:t>
            </w:r>
          </w:p>
        </w:tc>
        <w:tc>
          <w:tcPr>
            <w:tcW w:w="1262" w:type="dxa"/>
          </w:tcPr>
          <w:p w14:paraId="7C08178E" w14:textId="77777777" w:rsidR="00F255CD" w:rsidRDefault="00F255CD" w:rsidP="007F3AA9">
            <w:pPr>
              <w:spacing w:before="160"/>
            </w:pPr>
          </w:p>
        </w:tc>
      </w:tr>
      <w:tr w:rsidR="00F255CD" w14:paraId="7455BD0C" w14:textId="77777777" w:rsidTr="007F3AA9">
        <w:tc>
          <w:tcPr>
            <w:tcW w:w="0" w:type="auto"/>
          </w:tcPr>
          <w:p w14:paraId="0DEEBA34" w14:textId="77777777" w:rsidR="00F255CD" w:rsidRDefault="00F255CD" w:rsidP="007F3AA9">
            <w:pPr>
              <w:spacing w:before="160"/>
            </w:pPr>
            <w:r>
              <w:t>Uptake</w:t>
            </w:r>
          </w:p>
        </w:tc>
        <w:tc>
          <w:tcPr>
            <w:tcW w:w="1262" w:type="dxa"/>
          </w:tcPr>
          <w:p w14:paraId="1A6A1FE1" w14:textId="77777777" w:rsidR="00F255CD" w:rsidRDefault="00F255CD" w:rsidP="007F3AA9">
            <w:pPr>
              <w:spacing w:before="160"/>
            </w:pPr>
          </w:p>
        </w:tc>
      </w:tr>
    </w:tbl>
    <w:p w14:paraId="5E22F9CE" w14:textId="7ED635C4" w:rsidR="00E31B8E" w:rsidRDefault="00E31B8E" w:rsidP="00E31B8E"/>
    <w:p w14:paraId="7AD9898D" w14:textId="77777777" w:rsidR="00E31B8E" w:rsidRDefault="00E31B8E" w:rsidP="00FF1E71"/>
    <w:p w14:paraId="730BF90C" w14:textId="2D5E2E4E" w:rsidR="000A717F" w:rsidRDefault="000A717F" w:rsidP="00FF1E71">
      <w:pPr>
        <w:pStyle w:val="ListParagraph"/>
        <w:numPr>
          <w:ilvl w:val="7"/>
          <w:numId w:val="3"/>
        </w:numPr>
      </w:pPr>
      <w:r>
        <w:t>High grazing, high mortality and low uptake</w:t>
      </w:r>
    </w:p>
    <w:p w14:paraId="184AE12D" w14:textId="77777777" w:rsidR="00F255CD" w:rsidRDefault="00F255CD" w:rsidP="00F255CD">
      <w:pPr>
        <w:pBdr>
          <w:top w:val="nil"/>
          <w:left w:val="nil"/>
          <w:bottom w:val="nil"/>
          <w:right w:val="nil"/>
          <w:between w:val="nil"/>
        </w:pBdr>
        <w:spacing w:before="160" w:after="0" w:line="240" w:lineRule="auto"/>
      </w:pPr>
      <w:r>
        <w:t>Note parameter values:</w:t>
      </w:r>
    </w:p>
    <w:tbl>
      <w:tblPr>
        <w:tblStyle w:val="TableGrid"/>
        <w:tblW w:w="0" w:type="auto"/>
        <w:tblLook w:val="04A0" w:firstRow="1" w:lastRow="0" w:firstColumn="1" w:lastColumn="0" w:noHBand="0" w:noVBand="1"/>
      </w:tblPr>
      <w:tblGrid>
        <w:gridCol w:w="1163"/>
        <w:gridCol w:w="1262"/>
      </w:tblGrid>
      <w:tr w:rsidR="00F255CD" w14:paraId="07D0E8EE" w14:textId="77777777" w:rsidTr="007F3AA9">
        <w:tc>
          <w:tcPr>
            <w:tcW w:w="0" w:type="auto"/>
          </w:tcPr>
          <w:p w14:paraId="0BAD43CF" w14:textId="77777777" w:rsidR="00F255CD" w:rsidRDefault="00F255CD" w:rsidP="007F3AA9">
            <w:pPr>
              <w:spacing w:before="160"/>
            </w:pPr>
            <w:r>
              <w:t>Parameter</w:t>
            </w:r>
          </w:p>
        </w:tc>
        <w:tc>
          <w:tcPr>
            <w:tcW w:w="1262" w:type="dxa"/>
          </w:tcPr>
          <w:p w14:paraId="110F021E" w14:textId="77777777" w:rsidR="00F255CD" w:rsidRDefault="00F255CD" w:rsidP="007F3AA9">
            <w:pPr>
              <w:spacing w:before="160"/>
            </w:pPr>
            <w:r>
              <w:t>Value</w:t>
            </w:r>
          </w:p>
        </w:tc>
      </w:tr>
      <w:tr w:rsidR="00F255CD" w14:paraId="71567038" w14:textId="77777777" w:rsidTr="007F3AA9">
        <w:tc>
          <w:tcPr>
            <w:tcW w:w="0" w:type="auto"/>
          </w:tcPr>
          <w:p w14:paraId="7484B67E" w14:textId="77777777" w:rsidR="00F255CD" w:rsidRDefault="00F255CD" w:rsidP="007F3AA9">
            <w:pPr>
              <w:spacing w:before="160"/>
            </w:pPr>
            <w:r>
              <w:t>Grazing</w:t>
            </w:r>
          </w:p>
        </w:tc>
        <w:tc>
          <w:tcPr>
            <w:tcW w:w="1262" w:type="dxa"/>
          </w:tcPr>
          <w:p w14:paraId="2259FD48" w14:textId="77777777" w:rsidR="00F255CD" w:rsidRDefault="00F255CD" w:rsidP="007F3AA9">
            <w:pPr>
              <w:spacing w:before="160"/>
            </w:pPr>
          </w:p>
        </w:tc>
      </w:tr>
      <w:tr w:rsidR="00F255CD" w14:paraId="62BFA675" w14:textId="77777777" w:rsidTr="007F3AA9">
        <w:tc>
          <w:tcPr>
            <w:tcW w:w="0" w:type="auto"/>
          </w:tcPr>
          <w:p w14:paraId="1C1C15F9" w14:textId="77777777" w:rsidR="00F255CD" w:rsidRDefault="00F255CD" w:rsidP="007F3AA9">
            <w:pPr>
              <w:spacing w:before="160"/>
            </w:pPr>
            <w:r>
              <w:t>Mortality</w:t>
            </w:r>
          </w:p>
        </w:tc>
        <w:tc>
          <w:tcPr>
            <w:tcW w:w="1262" w:type="dxa"/>
          </w:tcPr>
          <w:p w14:paraId="7C83AE38" w14:textId="77777777" w:rsidR="00F255CD" w:rsidRDefault="00F255CD" w:rsidP="007F3AA9">
            <w:pPr>
              <w:spacing w:before="160"/>
            </w:pPr>
          </w:p>
        </w:tc>
      </w:tr>
      <w:tr w:rsidR="00F255CD" w14:paraId="4EFF4481" w14:textId="77777777" w:rsidTr="007F3AA9">
        <w:tc>
          <w:tcPr>
            <w:tcW w:w="0" w:type="auto"/>
          </w:tcPr>
          <w:p w14:paraId="6D61CA1E" w14:textId="77777777" w:rsidR="00F255CD" w:rsidRDefault="00F255CD" w:rsidP="007F3AA9">
            <w:pPr>
              <w:spacing w:before="160"/>
            </w:pPr>
            <w:r>
              <w:t>Uptake</w:t>
            </w:r>
          </w:p>
        </w:tc>
        <w:tc>
          <w:tcPr>
            <w:tcW w:w="1262" w:type="dxa"/>
          </w:tcPr>
          <w:p w14:paraId="5B93C527" w14:textId="77777777" w:rsidR="00F255CD" w:rsidRDefault="00F255CD" w:rsidP="007F3AA9">
            <w:pPr>
              <w:spacing w:before="160"/>
            </w:pPr>
          </w:p>
        </w:tc>
      </w:tr>
    </w:tbl>
    <w:p w14:paraId="73191FBC" w14:textId="77777777" w:rsidR="00506E7F" w:rsidRDefault="00506E7F" w:rsidP="00506E7F">
      <w:pPr>
        <w:pBdr>
          <w:top w:val="nil"/>
          <w:left w:val="nil"/>
          <w:bottom w:val="nil"/>
          <w:right w:val="nil"/>
          <w:between w:val="nil"/>
        </w:pBdr>
        <w:spacing w:before="160" w:after="0" w:line="240" w:lineRule="auto"/>
      </w:pPr>
    </w:p>
    <w:p w14:paraId="4CCEDDB5" w14:textId="067ECF0D" w:rsidR="007C0DD4" w:rsidRDefault="007C0DD4" w:rsidP="007C0DD4">
      <w:pPr>
        <w:pBdr>
          <w:top w:val="nil"/>
          <w:left w:val="nil"/>
          <w:bottom w:val="nil"/>
          <w:right w:val="nil"/>
          <w:between w:val="nil"/>
        </w:pBdr>
        <w:spacing w:before="160" w:after="0" w:line="240" w:lineRule="auto"/>
      </w:pPr>
    </w:p>
    <w:p w14:paraId="49D9DDB2" w14:textId="77777777" w:rsidR="00E31B8E" w:rsidRDefault="00E31B8E" w:rsidP="007C0DD4">
      <w:pPr>
        <w:pBdr>
          <w:top w:val="nil"/>
          <w:left w:val="nil"/>
          <w:bottom w:val="nil"/>
          <w:right w:val="nil"/>
          <w:between w:val="nil"/>
        </w:pBdr>
        <w:spacing w:before="160" w:after="0" w:line="240" w:lineRule="auto"/>
      </w:pPr>
    </w:p>
    <w:p w14:paraId="3E0269F4" w14:textId="521D68CC" w:rsidR="000B7291" w:rsidRDefault="00EE56A9" w:rsidP="001437AE">
      <w:pPr>
        <w:numPr>
          <w:ilvl w:val="0"/>
          <w:numId w:val="3"/>
        </w:numPr>
        <w:pBdr>
          <w:top w:val="nil"/>
          <w:left w:val="nil"/>
          <w:bottom w:val="nil"/>
          <w:right w:val="nil"/>
          <w:between w:val="nil"/>
        </w:pBdr>
        <w:spacing w:before="160" w:after="0" w:line="240" w:lineRule="auto"/>
      </w:pPr>
      <w:r>
        <w:t>Develop a scenario</w:t>
      </w:r>
      <w:r w:rsidR="00787DAF">
        <w:t xml:space="preserve"> (e.g. the model is sensitive to light, mortality = 0.7, etc.) and hypothesize how you think chlorophyll-a concentrations will respond </w:t>
      </w:r>
      <w:r w:rsidR="00787DAF" w:rsidRPr="001437AE">
        <w:rPr>
          <w:i/>
          <w:iCs/>
        </w:rPr>
        <w:t>prior</w:t>
      </w:r>
      <w:r w:rsidR="00787DAF">
        <w:t xml:space="preserve"> to running the simulation.</w:t>
      </w:r>
    </w:p>
    <w:p w14:paraId="5E304EC4" w14:textId="43996325" w:rsidR="00422F82" w:rsidRDefault="00422F82" w:rsidP="00422F82">
      <w:pPr>
        <w:pBdr>
          <w:top w:val="nil"/>
          <w:left w:val="nil"/>
          <w:bottom w:val="nil"/>
          <w:right w:val="nil"/>
          <w:between w:val="nil"/>
        </w:pBdr>
        <w:spacing w:before="160" w:after="0" w:line="240" w:lineRule="auto"/>
      </w:pPr>
      <w:r>
        <w:t>Fill in your scenario:</w:t>
      </w:r>
    </w:p>
    <w:p w14:paraId="6E7D6498" w14:textId="1448A897" w:rsidR="007816C6" w:rsidRDefault="007816C6" w:rsidP="00422F82">
      <w:pPr>
        <w:pBdr>
          <w:top w:val="nil"/>
          <w:left w:val="nil"/>
          <w:bottom w:val="nil"/>
          <w:right w:val="nil"/>
          <w:between w:val="nil"/>
        </w:pBdr>
        <w:spacing w:before="160" w:after="0" w:line="240" w:lineRule="auto"/>
        <w:rPr>
          <w:b/>
          <w:bCs/>
        </w:rPr>
      </w:pPr>
      <w:r w:rsidRPr="000B7291">
        <w:rPr>
          <w:b/>
          <w:bCs/>
        </w:rPr>
        <w:t>Select which variables the model is sensitive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7816C6" w14:paraId="1F88AC9A" w14:textId="77777777" w:rsidTr="007816C6">
        <w:tc>
          <w:tcPr>
            <w:tcW w:w="3356" w:type="dxa"/>
          </w:tcPr>
          <w:p w14:paraId="313F6F3F" w14:textId="342D5BC3" w:rsidR="007816C6" w:rsidRDefault="007816C6" w:rsidP="00422F82">
            <w:pPr>
              <w:spacing w:before="160"/>
            </w:pPr>
            <w:r>
              <w:t>Temperature</w:t>
            </w:r>
          </w:p>
        </w:tc>
        <w:tc>
          <w:tcPr>
            <w:tcW w:w="3357" w:type="dxa"/>
          </w:tcPr>
          <w:p w14:paraId="699B9E9F" w14:textId="1134A2CC" w:rsidR="007816C6" w:rsidRDefault="007816C6" w:rsidP="00422F82">
            <w:pPr>
              <w:spacing w:before="160"/>
            </w:pPr>
            <w:r>
              <w:t>Light</w:t>
            </w:r>
          </w:p>
        </w:tc>
        <w:tc>
          <w:tcPr>
            <w:tcW w:w="3357" w:type="dxa"/>
          </w:tcPr>
          <w:p w14:paraId="122138B2" w14:textId="67D47AF8" w:rsidR="007816C6" w:rsidRDefault="007816C6" w:rsidP="00422F82">
            <w:pPr>
              <w:spacing w:before="160"/>
            </w:pPr>
            <w:r>
              <w:t>Nutrient loading</w:t>
            </w:r>
          </w:p>
        </w:tc>
      </w:tr>
    </w:tbl>
    <w:p w14:paraId="42785643" w14:textId="5FA692C6" w:rsidR="007816C6" w:rsidRDefault="007816C6" w:rsidP="00422F82">
      <w:pPr>
        <w:pBdr>
          <w:top w:val="nil"/>
          <w:left w:val="nil"/>
          <w:bottom w:val="nil"/>
          <w:right w:val="nil"/>
          <w:between w:val="nil"/>
        </w:pBdr>
        <w:spacing w:before="160" w:after="0" w:line="240" w:lineRule="auto"/>
      </w:pPr>
      <w:r>
        <w:t>Note parameter values:</w:t>
      </w:r>
    </w:p>
    <w:tbl>
      <w:tblPr>
        <w:tblStyle w:val="TableGrid"/>
        <w:tblW w:w="0" w:type="auto"/>
        <w:tblLook w:val="04A0" w:firstRow="1" w:lastRow="0" w:firstColumn="1" w:lastColumn="0" w:noHBand="0" w:noVBand="1"/>
      </w:tblPr>
      <w:tblGrid>
        <w:gridCol w:w="1163"/>
        <w:gridCol w:w="1262"/>
      </w:tblGrid>
      <w:tr w:rsidR="00F255CD" w14:paraId="4BF72A17" w14:textId="77777777" w:rsidTr="00F255CD">
        <w:tc>
          <w:tcPr>
            <w:tcW w:w="0" w:type="auto"/>
          </w:tcPr>
          <w:p w14:paraId="1199660E" w14:textId="448C0B16" w:rsidR="00F255CD" w:rsidRDefault="00F255CD" w:rsidP="00422F82">
            <w:pPr>
              <w:spacing w:before="160"/>
            </w:pPr>
            <w:r>
              <w:t>Parameter</w:t>
            </w:r>
          </w:p>
        </w:tc>
        <w:tc>
          <w:tcPr>
            <w:tcW w:w="1262" w:type="dxa"/>
          </w:tcPr>
          <w:p w14:paraId="44ECD012" w14:textId="01311F51" w:rsidR="00F255CD" w:rsidRDefault="00F255CD" w:rsidP="00422F82">
            <w:pPr>
              <w:spacing w:before="160"/>
            </w:pPr>
            <w:r>
              <w:t>Value</w:t>
            </w:r>
          </w:p>
        </w:tc>
      </w:tr>
      <w:tr w:rsidR="00F255CD" w14:paraId="2BACE69A" w14:textId="77777777" w:rsidTr="00F255CD">
        <w:tc>
          <w:tcPr>
            <w:tcW w:w="0" w:type="auto"/>
          </w:tcPr>
          <w:p w14:paraId="64168F3E" w14:textId="7BFCD87B" w:rsidR="00F255CD" w:rsidRDefault="00F255CD" w:rsidP="00422F82">
            <w:pPr>
              <w:spacing w:before="160"/>
            </w:pPr>
            <w:r>
              <w:t>Grazing</w:t>
            </w:r>
          </w:p>
        </w:tc>
        <w:tc>
          <w:tcPr>
            <w:tcW w:w="1262" w:type="dxa"/>
          </w:tcPr>
          <w:p w14:paraId="50822406" w14:textId="77777777" w:rsidR="00F255CD" w:rsidRDefault="00F255CD" w:rsidP="00422F82">
            <w:pPr>
              <w:spacing w:before="160"/>
            </w:pPr>
          </w:p>
        </w:tc>
      </w:tr>
      <w:tr w:rsidR="00F255CD" w14:paraId="643DF9FB" w14:textId="77777777" w:rsidTr="00F255CD">
        <w:tc>
          <w:tcPr>
            <w:tcW w:w="0" w:type="auto"/>
          </w:tcPr>
          <w:p w14:paraId="2317756B" w14:textId="7B8B4631" w:rsidR="00F255CD" w:rsidRDefault="00F255CD" w:rsidP="00422F82">
            <w:pPr>
              <w:spacing w:before="160"/>
            </w:pPr>
            <w:r>
              <w:t>Mortality</w:t>
            </w:r>
          </w:p>
        </w:tc>
        <w:tc>
          <w:tcPr>
            <w:tcW w:w="1262" w:type="dxa"/>
          </w:tcPr>
          <w:p w14:paraId="56004AAF" w14:textId="77777777" w:rsidR="00F255CD" w:rsidRDefault="00F255CD" w:rsidP="00422F82">
            <w:pPr>
              <w:spacing w:before="160"/>
            </w:pPr>
          </w:p>
        </w:tc>
      </w:tr>
      <w:tr w:rsidR="00F255CD" w14:paraId="3AAAF30A" w14:textId="77777777" w:rsidTr="00F255CD">
        <w:tc>
          <w:tcPr>
            <w:tcW w:w="0" w:type="auto"/>
          </w:tcPr>
          <w:p w14:paraId="38AC0D4B" w14:textId="5128CB71" w:rsidR="00F255CD" w:rsidRDefault="00F255CD" w:rsidP="00422F82">
            <w:pPr>
              <w:spacing w:before="160"/>
            </w:pPr>
            <w:r>
              <w:t>Uptake</w:t>
            </w:r>
          </w:p>
        </w:tc>
        <w:tc>
          <w:tcPr>
            <w:tcW w:w="1262" w:type="dxa"/>
          </w:tcPr>
          <w:p w14:paraId="3B86BA6E" w14:textId="77777777" w:rsidR="00F255CD" w:rsidRDefault="00F255CD" w:rsidP="00422F82">
            <w:pPr>
              <w:spacing w:before="160"/>
            </w:pPr>
          </w:p>
        </w:tc>
      </w:tr>
    </w:tbl>
    <w:p w14:paraId="1FC2967B" w14:textId="0713B3F2" w:rsidR="007816C6" w:rsidRDefault="007816C6" w:rsidP="00422F82">
      <w:pPr>
        <w:pBdr>
          <w:top w:val="nil"/>
          <w:left w:val="nil"/>
          <w:bottom w:val="nil"/>
          <w:right w:val="nil"/>
          <w:between w:val="nil"/>
        </w:pBdr>
        <w:spacing w:before="160" w:after="0" w:line="240" w:lineRule="auto"/>
      </w:pPr>
    </w:p>
    <w:p w14:paraId="2E1C3619" w14:textId="0F8FB3ED" w:rsidR="00422F82" w:rsidRDefault="00422F82" w:rsidP="007816C6">
      <w:pPr>
        <w:pBdr>
          <w:top w:val="nil"/>
          <w:left w:val="nil"/>
          <w:bottom w:val="nil"/>
          <w:right w:val="nil"/>
          <w:between w:val="nil"/>
        </w:pBdr>
        <w:spacing w:before="160" w:after="0" w:line="240" w:lineRule="auto"/>
      </w:pPr>
      <w:r>
        <w:t xml:space="preserve">Write your hypothesis </w:t>
      </w:r>
      <w:r w:rsidR="00747D0D">
        <w:t xml:space="preserve">of how chlorophyll-a will respond to your scenario </w:t>
      </w:r>
      <w:r>
        <w:t>here:</w:t>
      </w:r>
    </w:p>
    <w:p w14:paraId="6628FA3B" w14:textId="6A68EB9D" w:rsidR="000A717F" w:rsidRDefault="000A717F" w:rsidP="00422F82">
      <w:pPr>
        <w:pBdr>
          <w:top w:val="nil"/>
          <w:left w:val="nil"/>
          <w:bottom w:val="nil"/>
          <w:right w:val="nil"/>
          <w:between w:val="nil"/>
        </w:pBdr>
        <w:spacing w:before="160" w:after="0" w:line="240" w:lineRule="auto"/>
        <w:ind w:firstLine="720"/>
      </w:pPr>
    </w:p>
    <w:p w14:paraId="5623C80A" w14:textId="35BE17F4" w:rsidR="007816C6" w:rsidRDefault="007816C6" w:rsidP="00422F82">
      <w:pPr>
        <w:pBdr>
          <w:top w:val="nil"/>
          <w:left w:val="nil"/>
          <w:bottom w:val="nil"/>
          <w:right w:val="nil"/>
          <w:between w:val="nil"/>
        </w:pBdr>
        <w:spacing w:before="160" w:after="0" w:line="240" w:lineRule="auto"/>
        <w:ind w:firstLine="720"/>
      </w:pPr>
    </w:p>
    <w:p w14:paraId="58A9A9D4" w14:textId="77777777" w:rsidR="007816C6" w:rsidRDefault="007816C6" w:rsidP="00422F82">
      <w:pPr>
        <w:pBdr>
          <w:top w:val="nil"/>
          <w:left w:val="nil"/>
          <w:bottom w:val="nil"/>
          <w:right w:val="nil"/>
          <w:between w:val="nil"/>
        </w:pBdr>
        <w:spacing w:before="160" w:after="0" w:line="240" w:lineRule="auto"/>
        <w:ind w:firstLine="720"/>
      </w:pPr>
    </w:p>
    <w:p w14:paraId="61FA185D" w14:textId="5B550FFE" w:rsidR="000A717F" w:rsidRDefault="00747D0D" w:rsidP="00FF1E71">
      <w:pPr>
        <w:pBdr>
          <w:top w:val="nil"/>
          <w:left w:val="nil"/>
          <w:bottom w:val="nil"/>
          <w:right w:val="nil"/>
          <w:between w:val="nil"/>
        </w:pBdr>
        <w:spacing w:before="160" w:after="0" w:line="240" w:lineRule="auto"/>
      </w:pPr>
      <w:r>
        <w:t xml:space="preserve">Run your </w:t>
      </w:r>
      <w:r w:rsidR="000A717F">
        <w:t>model</w:t>
      </w:r>
      <w:r>
        <w:t xml:space="preserve"> scenario</w:t>
      </w:r>
      <w:r w:rsidR="000A717F">
        <w:t xml:space="preserve">. Was your hypothesis supported or refuted? </w:t>
      </w:r>
      <w:r>
        <w:t>Describe what you observed:</w:t>
      </w:r>
    </w:p>
    <w:p w14:paraId="05F48D08" w14:textId="355C7808" w:rsidR="00787DAF" w:rsidRDefault="00787DAF" w:rsidP="00787DAF">
      <w:pPr>
        <w:pBdr>
          <w:top w:val="nil"/>
          <w:left w:val="nil"/>
          <w:bottom w:val="nil"/>
          <w:right w:val="nil"/>
          <w:between w:val="nil"/>
        </w:pBdr>
        <w:spacing w:before="160" w:after="0" w:line="240" w:lineRule="auto"/>
        <w:ind w:left="360"/>
        <w:rPr>
          <w:lang w:val="en-IE"/>
        </w:rPr>
      </w:pPr>
    </w:p>
    <w:p w14:paraId="377592B0" w14:textId="461AC371" w:rsidR="00422F82" w:rsidRDefault="00422F82" w:rsidP="00787DAF">
      <w:pPr>
        <w:pBdr>
          <w:top w:val="nil"/>
          <w:left w:val="nil"/>
          <w:bottom w:val="nil"/>
          <w:right w:val="nil"/>
          <w:between w:val="nil"/>
        </w:pBdr>
        <w:spacing w:before="160" w:after="0" w:line="240" w:lineRule="auto"/>
        <w:ind w:left="360"/>
        <w:rPr>
          <w:lang w:val="en-IE"/>
        </w:rPr>
      </w:pPr>
    </w:p>
    <w:p w14:paraId="0BC88E5C" w14:textId="77777777" w:rsidR="00E31B8E" w:rsidRPr="00422F82" w:rsidRDefault="00E31B8E" w:rsidP="00787DAF">
      <w:pPr>
        <w:pBdr>
          <w:top w:val="nil"/>
          <w:left w:val="nil"/>
          <w:bottom w:val="nil"/>
          <w:right w:val="nil"/>
          <w:between w:val="nil"/>
        </w:pBdr>
        <w:spacing w:before="160" w:after="0" w:line="240" w:lineRule="auto"/>
        <w:ind w:left="360"/>
        <w:rPr>
          <w:lang w:val="en-IE"/>
        </w:rPr>
      </w:pPr>
    </w:p>
    <w:p w14:paraId="690C366C" w14:textId="398A2F11" w:rsidR="00787DAF" w:rsidRDefault="000B7291" w:rsidP="00787DAF">
      <w:pPr>
        <w:numPr>
          <w:ilvl w:val="0"/>
          <w:numId w:val="3"/>
        </w:numPr>
        <w:pBdr>
          <w:top w:val="nil"/>
          <w:left w:val="nil"/>
          <w:bottom w:val="nil"/>
          <w:right w:val="nil"/>
          <w:between w:val="nil"/>
        </w:pBdr>
        <w:spacing w:before="160" w:after="0" w:line="240" w:lineRule="auto"/>
      </w:pPr>
      <w:r>
        <w:t>Add the observations to the plot. Calibrate your model by selecting sensitive variables and adjusting the parameters until they best fit the observed data. Note down your settings.</w:t>
      </w:r>
    </w:p>
    <w:p w14:paraId="53ECB928" w14:textId="77777777" w:rsidR="007816C6" w:rsidRDefault="007816C6" w:rsidP="007816C6">
      <w:pPr>
        <w:pBdr>
          <w:top w:val="nil"/>
          <w:left w:val="nil"/>
          <w:bottom w:val="nil"/>
          <w:right w:val="nil"/>
          <w:between w:val="nil"/>
        </w:pBdr>
        <w:spacing w:before="160" w:after="0" w:line="240" w:lineRule="auto"/>
        <w:rPr>
          <w:b/>
          <w:bCs/>
        </w:rPr>
      </w:pPr>
      <w:r w:rsidRPr="000B7291">
        <w:rPr>
          <w:b/>
          <w:bCs/>
        </w:rPr>
        <w:lastRenderedPageBreak/>
        <w:t>Select which variables the model is sensitive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7816C6" w14:paraId="4B6DC6C0" w14:textId="77777777" w:rsidTr="007F3AA9">
        <w:tc>
          <w:tcPr>
            <w:tcW w:w="3356" w:type="dxa"/>
          </w:tcPr>
          <w:p w14:paraId="3B88135D" w14:textId="77777777" w:rsidR="007816C6" w:rsidRDefault="007816C6" w:rsidP="007F3AA9">
            <w:pPr>
              <w:spacing w:before="160"/>
            </w:pPr>
            <w:r>
              <w:t>Temperature</w:t>
            </w:r>
          </w:p>
        </w:tc>
        <w:tc>
          <w:tcPr>
            <w:tcW w:w="3357" w:type="dxa"/>
          </w:tcPr>
          <w:p w14:paraId="6E5BBCD6" w14:textId="77777777" w:rsidR="007816C6" w:rsidRDefault="007816C6" w:rsidP="007F3AA9">
            <w:pPr>
              <w:spacing w:before="160"/>
            </w:pPr>
            <w:r>
              <w:t>Light</w:t>
            </w:r>
          </w:p>
        </w:tc>
        <w:tc>
          <w:tcPr>
            <w:tcW w:w="3357" w:type="dxa"/>
          </w:tcPr>
          <w:p w14:paraId="506846B7" w14:textId="77777777" w:rsidR="007816C6" w:rsidRDefault="007816C6" w:rsidP="007F3AA9">
            <w:pPr>
              <w:spacing w:before="160"/>
            </w:pPr>
            <w:r>
              <w:t>Nutrient loading</w:t>
            </w:r>
          </w:p>
        </w:tc>
      </w:tr>
    </w:tbl>
    <w:p w14:paraId="47DC1F41" w14:textId="77777777" w:rsidR="00F255CD" w:rsidRDefault="00F255CD" w:rsidP="00F255CD">
      <w:pPr>
        <w:pBdr>
          <w:top w:val="nil"/>
          <w:left w:val="nil"/>
          <w:bottom w:val="nil"/>
          <w:right w:val="nil"/>
          <w:between w:val="nil"/>
        </w:pBdr>
        <w:spacing w:before="160" w:after="0" w:line="240" w:lineRule="auto"/>
      </w:pPr>
      <w:r>
        <w:t>Note parameter values:</w:t>
      </w:r>
    </w:p>
    <w:tbl>
      <w:tblPr>
        <w:tblStyle w:val="TableGrid"/>
        <w:tblW w:w="0" w:type="auto"/>
        <w:tblLook w:val="04A0" w:firstRow="1" w:lastRow="0" w:firstColumn="1" w:lastColumn="0" w:noHBand="0" w:noVBand="1"/>
      </w:tblPr>
      <w:tblGrid>
        <w:gridCol w:w="1163"/>
        <w:gridCol w:w="1262"/>
      </w:tblGrid>
      <w:tr w:rsidR="00F255CD" w14:paraId="5CBA3718" w14:textId="77777777" w:rsidTr="007F3AA9">
        <w:tc>
          <w:tcPr>
            <w:tcW w:w="0" w:type="auto"/>
          </w:tcPr>
          <w:p w14:paraId="62A7E085" w14:textId="77777777" w:rsidR="00F255CD" w:rsidRDefault="00F255CD" w:rsidP="007F3AA9">
            <w:pPr>
              <w:spacing w:before="160"/>
            </w:pPr>
            <w:r>
              <w:t>Parameter</w:t>
            </w:r>
          </w:p>
        </w:tc>
        <w:tc>
          <w:tcPr>
            <w:tcW w:w="1262" w:type="dxa"/>
          </w:tcPr>
          <w:p w14:paraId="5D5D3B56" w14:textId="77777777" w:rsidR="00F255CD" w:rsidRDefault="00F255CD" w:rsidP="007F3AA9">
            <w:pPr>
              <w:spacing w:before="160"/>
            </w:pPr>
            <w:r>
              <w:t>Value</w:t>
            </w:r>
          </w:p>
        </w:tc>
      </w:tr>
      <w:tr w:rsidR="00F255CD" w14:paraId="4E618DD1" w14:textId="77777777" w:rsidTr="007F3AA9">
        <w:tc>
          <w:tcPr>
            <w:tcW w:w="0" w:type="auto"/>
          </w:tcPr>
          <w:p w14:paraId="6EE0804A" w14:textId="77777777" w:rsidR="00F255CD" w:rsidRDefault="00F255CD" w:rsidP="007F3AA9">
            <w:pPr>
              <w:spacing w:before="160"/>
            </w:pPr>
            <w:r>
              <w:t>Grazing</w:t>
            </w:r>
          </w:p>
        </w:tc>
        <w:tc>
          <w:tcPr>
            <w:tcW w:w="1262" w:type="dxa"/>
          </w:tcPr>
          <w:p w14:paraId="35A6784A" w14:textId="77777777" w:rsidR="00F255CD" w:rsidRDefault="00F255CD" w:rsidP="007F3AA9">
            <w:pPr>
              <w:spacing w:before="160"/>
            </w:pPr>
          </w:p>
        </w:tc>
      </w:tr>
      <w:tr w:rsidR="00F255CD" w14:paraId="4DA5BD00" w14:textId="77777777" w:rsidTr="007F3AA9">
        <w:tc>
          <w:tcPr>
            <w:tcW w:w="0" w:type="auto"/>
          </w:tcPr>
          <w:p w14:paraId="0F8A6A17" w14:textId="77777777" w:rsidR="00F255CD" w:rsidRDefault="00F255CD" w:rsidP="007F3AA9">
            <w:pPr>
              <w:spacing w:before="160"/>
            </w:pPr>
            <w:r>
              <w:t>Mortality</w:t>
            </w:r>
          </w:p>
        </w:tc>
        <w:tc>
          <w:tcPr>
            <w:tcW w:w="1262" w:type="dxa"/>
          </w:tcPr>
          <w:p w14:paraId="4C149BB1" w14:textId="77777777" w:rsidR="00F255CD" w:rsidRDefault="00F255CD" w:rsidP="007F3AA9">
            <w:pPr>
              <w:spacing w:before="160"/>
            </w:pPr>
          </w:p>
        </w:tc>
      </w:tr>
      <w:tr w:rsidR="00F255CD" w14:paraId="380FBCD1" w14:textId="77777777" w:rsidTr="007F3AA9">
        <w:tc>
          <w:tcPr>
            <w:tcW w:w="0" w:type="auto"/>
          </w:tcPr>
          <w:p w14:paraId="6A5091D3" w14:textId="77777777" w:rsidR="00F255CD" w:rsidRDefault="00F255CD" w:rsidP="007F3AA9">
            <w:pPr>
              <w:spacing w:before="160"/>
            </w:pPr>
            <w:r>
              <w:t>Uptake</w:t>
            </w:r>
          </w:p>
        </w:tc>
        <w:tc>
          <w:tcPr>
            <w:tcW w:w="1262" w:type="dxa"/>
          </w:tcPr>
          <w:p w14:paraId="2FF729EA" w14:textId="77777777" w:rsidR="00F255CD" w:rsidRDefault="00F255CD" w:rsidP="007F3AA9">
            <w:pPr>
              <w:spacing w:before="160"/>
            </w:pPr>
          </w:p>
        </w:tc>
      </w:tr>
    </w:tbl>
    <w:p w14:paraId="60A5F746" w14:textId="75F52E68" w:rsidR="005A7DC4" w:rsidRDefault="005A7DC4" w:rsidP="007816C6">
      <w:pPr>
        <w:pBdr>
          <w:top w:val="nil"/>
          <w:left w:val="nil"/>
          <w:bottom w:val="nil"/>
          <w:right w:val="nil"/>
          <w:between w:val="nil"/>
        </w:pBdr>
        <w:spacing w:before="160" w:after="0" w:line="240" w:lineRule="auto"/>
        <w:ind w:left="360"/>
      </w:pPr>
    </w:p>
    <w:p w14:paraId="5A0C139E" w14:textId="044021A1" w:rsidR="005A7DC4" w:rsidRDefault="00A11A4D">
      <w:pPr>
        <w:pStyle w:val="Heading1"/>
        <w:spacing w:before="240" w:line="264" w:lineRule="auto"/>
        <w:rPr>
          <w:sz w:val="30"/>
          <w:szCs w:val="30"/>
        </w:rPr>
      </w:pPr>
      <w:r>
        <w:rPr>
          <w:sz w:val="30"/>
          <w:szCs w:val="30"/>
        </w:rPr>
        <w:t xml:space="preserve">Activity B: </w:t>
      </w:r>
      <w:r w:rsidR="007816C6">
        <w:rPr>
          <w:sz w:val="30"/>
          <w:szCs w:val="30"/>
        </w:rPr>
        <w:t>Forecast!</w:t>
      </w:r>
    </w:p>
    <w:p w14:paraId="1C59706A" w14:textId="4C8AA399" w:rsidR="005A7DC4" w:rsidRPr="00034EC8" w:rsidRDefault="00A11A4D">
      <w:pPr>
        <w:spacing w:after="0"/>
        <w:rPr>
          <w:b/>
          <w:bCs/>
        </w:rPr>
      </w:pPr>
      <w:r w:rsidRPr="00034EC8">
        <w:rPr>
          <w:b/>
          <w:bCs/>
        </w:rPr>
        <w:t xml:space="preserve">Objective </w:t>
      </w:r>
      <w:r w:rsidR="002F127A" w:rsidRPr="00034EC8">
        <w:rPr>
          <w:b/>
          <w:bCs/>
        </w:rPr>
        <w:t>6</w:t>
      </w:r>
      <w:r w:rsidRPr="00034EC8">
        <w:rPr>
          <w:b/>
          <w:bCs/>
        </w:rPr>
        <w:t xml:space="preserve">: </w:t>
      </w:r>
      <w:r w:rsidR="001437AE" w:rsidRPr="00034EC8">
        <w:rPr>
          <w:b/>
          <w:bCs/>
        </w:rPr>
        <w:t>Quantify</w:t>
      </w:r>
      <w:r w:rsidR="000B7291" w:rsidRPr="00034EC8">
        <w:rPr>
          <w:b/>
          <w:bCs/>
        </w:rPr>
        <w:t xml:space="preserve"> </w:t>
      </w:r>
      <w:r w:rsidRPr="00034EC8">
        <w:rPr>
          <w:b/>
          <w:bCs/>
        </w:rPr>
        <w:t>uncertainty</w:t>
      </w:r>
    </w:p>
    <w:p w14:paraId="3B7E3754" w14:textId="69535C10" w:rsidR="000B7291" w:rsidRDefault="000B7291" w:rsidP="000B7291">
      <w:pPr>
        <w:numPr>
          <w:ilvl w:val="0"/>
          <w:numId w:val="3"/>
        </w:numPr>
        <w:pBdr>
          <w:top w:val="nil"/>
          <w:left w:val="nil"/>
          <w:bottom w:val="nil"/>
          <w:right w:val="nil"/>
          <w:between w:val="nil"/>
        </w:pBdr>
        <w:spacing w:before="160" w:after="0" w:line="240" w:lineRule="auto"/>
      </w:pPr>
      <w:r>
        <w:t xml:space="preserve">What is </w:t>
      </w:r>
      <w:r w:rsidR="004C510B">
        <w:t xml:space="preserve">forecast </w:t>
      </w:r>
      <w:r>
        <w:t>uncertainty?</w:t>
      </w:r>
      <w:r w:rsidR="004C510B">
        <w:t xml:space="preserve"> How is forecast uncertainty quantified?</w:t>
      </w:r>
    </w:p>
    <w:p w14:paraId="292E68F5" w14:textId="747D540B" w:rsidR="000B7291" w:rsidRDefault="000B7291" w:rsidP="000B7291">
      <w:pPr>
        <w:pBdr>
          <w:top w:val="nil"/>
          <w:left w:val="nil"/>
          <w:bottom w:val="nil"/>
          <w:right w:val="nil"/>
          <w:between w:val="nil"/>
        </w:pBdr>
        <w:spacing w:before="160" w:after="0" w:line="240" w:lineRule="auto"/>
      </w:pPr>
    </w:p>
    <w:p w14:paraId="070E306C" w14:textId="5544735C" w:rsidR="000B7291" w:rsidRDefault="000B7291" w:rsidP="000B7291">
      <w:pPr>
        <w:pBdr>
          <w:top w:val="nil"/>
          <w:left w:val="nil"/>
          <w:bottom w:val="nil"/>
          <w:right w:val="nil"/>
          <w:between w:val="nil"/>
        </w:pBdr>
        <w:spacing w:before="160" w:after="0" w:line="240" w:lineRule="auto"/>
      </w:pPr>
    </w:p>
    <w:p w14:paraId="3E0A616B" w14:textId="77777777" w:rsidR="00C471A9" w:rsidRDefault="00C471A9" w:rsidP="000B7291">
      <w:pPr>
        <w:pBdr>
          <w:top w:val="nil"/>
          <w:left w:val="nil"/>
          <w:bottom w:val="nil"/>
          <w:right w:val="nil"/>
          <w:between w:val="nil"/>
        </w:pBdr>
        <w:spacing w:before="160" w:after="0" w:line="240" w:lineRule="auto"/>
      </w:pPr>
    </w:p>
    <w:p w14:paraId="4AD15D30" w14:textId="77777777" w:rsidR="00C471A9" w:rsidRDefault="00C471A9" w:rsidP="00C471A9">
      <w:pPr>
        <w:numPr>
          <w:ilvl w:val="0"/>
          <w:numId w:val="3"/>
        </w:numPr>
        <w:pBdr>
          <w:top w:val="nil"/>
          <w:left w:val="nil"/>
          <w:bottom w:val="nil"/>
          <w:right w:val="nil"/>
          <w:between w:val="nil"/>
        </w:pBdr>
        <w:spacing w:before="160" w:after="0" w:line="240" w:lineRule="auto"/>
      </w:pPr>
      <w:r>
        <w:t>Define what is meant by the term “ensemble modeling”:</w:t>
      </w:r>
    </w:p>
    <w:p w14:paraId="5CF0CF54" w14:textId="77777777" w:rsidR="00C471A9" w:rsidRDefault="00C471A9" w:rsidP="00C471A9">
      <w:pPr>
        <w:pBdr>
          <w:top w:val="nil"/>
          <w:left w:val="nil"/>
          <w:bottom w:val="nil"/>
          <w:right w:val="nil"/>
          <w:between w:val="nil"/>
        </w:pBdr>
        <w:spacing w:before="160" w:after="0" w:line="240" w:lineRule="auto"/>
      </w:pPr>
    </w:p>
    <w:p w14:paraId="1D4EC201" w14:textId="77777777" w:rsidR="00C471A9" w:rsidRDefault="00C471A9" w:rsidP="00C471A9">
      <w:pPr>
        <w:pBdr>
          <w:top w:val="nil"/>
          <w:left w:val="nil"/>
          <w:bottom w:val="nil"/>
          <w:right w:val="nil"/>
          <w:between w:val="nil"/>
        </w:pBdr>
        <w:spacing w:before="160" w:after="0" w:line="240" w:lineRule="auto"/>
      </w:pPr>
    </w:p>
    <w:p w14:paraId="717556D5" w14:textId="77777777" w:rsidR="00C471A9" w:rsidRDefault="00C471A9" w:rsidP="00C471A9">
      <w:pPr>
        <w:pBdr>
          <w:top w:val="nil"/>
          <w:left w:val="nil"/>
          <w:bottom w:val="nil"/>
          <w:right w:val="nil"/>
          <w:between w:val="nil"/>
        </w:pBdr>
        <w:spacing w:before="160" w:after="0" w:line="240" w:lineRule="auto"/>
      </w:pPr>
    </w:p>
    <w:p w14:paraId="3D912B9B" w14:textId="505BDB0F" w:rsidR="00C471A9" w:rsidRDefault="00D60EF5" w:rsidP="00C471A9">
      <w:pPr>
        <w:numPr>
          <w:ilvl w:val="0"/>
          <w:numId w:val="3"/>
        </w:numPr>
        <w:pBdr>
          <w:top w:val="nil"/>
          <w:left w:val="nil"/>
          <w:bottom w:val="nil"/>
          <w:right w:val="nil"/>
          <w:between w:val="nil"/>
        </w:pBdr>
        <w:spacing w:before="160" w:after="0" w:line="240" w:lineRule="auto"/>
      </w:pPr>
      <w:r>
        <w:t>Inspect the w</w:t>
      </w:r>
      <w:r w:rsidR="00C471A9">
        <w:t xml:space="preserve">eather </w:t>
      </w:r>
      <w:r>
        <w:t>f</w:t>
      </w:r>
      <w:r w:rsidR="00C471A9">
        <w:t>orecast data</w:t>
      </w:r>
      <w:r>
        <w:t xml:space="preserve"> for the site you have chosen</w:t>
      </w:r>
      <w:r w:rsidR="00C471A9">
        <w:t>:</w:t>
      </w:r>
    </w:p>
    <w:p w14:paraId="3A84A04A" w14:textId="5B9E9066" w:rsidR="000A717F" w:rsidRDefault="000A717F" w:rsidP="00E31B8E">
      <w:pPr>
        <w:numPr>
          <w:ilvl w:val="6"/>
          <w:numId w:val="14"/>
        </w:numPr>
        <w:pBdr>
          <w:top w:val="nil"/>
          <w:left w:val="nil"/>
          <w:bottom w:val="nil"/>
          <w:right w:val="nil"/>
          <w:between w:val="nil"/>
        </w:pBdr>
        <w:spacing w:before="160" w:after="0" w:line="240" w:lineRule="auto"/>
      </w:pPr>
      <w:r>
        <w:t xml:space="preserve">How does increasing the number of </w:t>
      </w:r>
      <w:r w:rsidR="004C510B">
        <w:t xml:space="preserve">ensemble </w:t>
      </w:r>
      <w:r>
        <w:t>members in the</w:t>
      </w:r>
      <w:r w:rsidR="004C510B">
        <w:t xml:space="preserve"> weather</w:t>
      </w:r>
      <w:r>
        <w:t xml:space="preserve"> forecast affect the </w:t>
      </w:r>
      <w:r w:rsidR="00FC60F7">
        <w:t>size</w:t>
      </w:r>
      <w:r w:rsidR="00D60EF5">
        <w:t xml:space="preserve"> of </w:t>
      </w:r>
      <w:r w:rsidR="00FC60F7">
        <w:t xml:space="preserve">the </w:t>
      </w:r>
      <w:r w:rsidR="00D60EF5">
        <w:t>uncertainty in future weather</w:t>
      </w:r>
      <w:r>
        <w:t>?</w:t>
      </w:r>
    </w:p>
    <w:p w14:paraId="6D168C24" w14:textId="4797D647" w:rsidR="00FC60F7" w:rsidRDefault="00FC60F7" w:rsidP="00FC60F7">
      <w:pPr>
        <w:pBdr>
          <w:top w:val="nil"/>
          <w:left w:val="nil"/>
          <w:bottom w:val="nil"/>
          <w:right w:val="nil"/>
          <w:between w:val="nil"/>
        </w:pBdr>
        <w:spacing w:before="160" w:after="0" w:line="240" w:lineRule="auto"/>
        <w:ind w:left="413"/>
      </w:pPr>
    </w:p>
    <w:p w14:paraId="27042C0C" w14:textId="77777777" w:rsidR="00FC60F7" w:rsidRDefault="00FC60F7" w:rsidP="00FC60F7">
      <w:pPr>
        <w:pBdr>
          <w:top w:val="nil"/>
          <w:left w:val="nil"/>
          <w:bottom w:val="nil"/>
          <w:right w:val="nil"/>
          <w:between w:val="nil"/>
        </w:pBdr>
        <w:spacing w:before="160" w:after="0" w:line="240" w:lineRule="auto"/>
        <w:ind w:left="413"/>
      </w:pPr>
    </w:p>
    <w:p w14:paraId="3B6F401E" w14:textId="2F43C721" w:rsidR="00E31B8E" w:rsidRDefault="00E31B8E" w:rsidP="00E31B8E">
      <w:pPr>
        <w:numPr>
          <w:ilvl w:val="6"/>
          <w:numId w:val="14"/>
        </w:numPr>
        <w:pBdr>
          <w:top w:val="nil"/>
          <w:left w:val="nil"/>
          <w:bottom w:val="nil"/>
          <w:right w:val="nil"/>
          <w:between w:val="nil"/>
        </w:pBdr>
        <w:spacing w:before="160" w:after="0" w:line="240" w:lineRule="auto"/>
      </w:pPr>
      <w:r>
        <w:t>W</w:t>
      </w:r>
      <w:r w:rsidR="00315815">
        <w:t>hich</w:t>
      </w:r>
      <w:r>
        <w:t xml:space="preserve"> type </w:t>
      </w:r>
      <w:r w:rsidRPr="000A717F">
        <w:t>of plot</w:t>
      </w:r>
      <w:r w:rsidR="00315815">
        <w:t xml:space="preserve"> (line or distribution)</w:t>
      </w:r>
      <w:r w:rsidRPr="000A717F">
        <w:t xml:space="preserve"> do you think </w:t>
      </w:r>
      <w:r w:rsidR="00FC60F7">
        <w:t>visualizes</w:t>
      </w:r>
      <w:r w:rsidRPr="000A717F">
        <w:t xml:space="preserve"> the forecast uncertainty best?</w:t>
      </w:r>
    </w:p>
    <w:p w14:paraId="26D5EFD0" w14:textId="785DCB96" w:rsidR="00FC60F7" w:rsidRDefault="00FC60F7" w:rsidP="00FC60F7">
      <w:pPr>
        <w:pBdr>
          <w:top w:val="nil"/>
          <w:left w:val="nil"/>
          <w:bottom w:val="nil"/>
          <w:right w:val="nil"/>
          <w:between w:val="nil"/>
        </w:pBdr>
        <w:spacing w:before="160" w:after="0" w:line="240" w:lineRule="auto"/>
        <w:ind w:left="413"/>
      </w:pPr>
    </w:p>
    <w:p w14:paraId="41582F34" w14:textId="77777777" w:rsidR="00FC60F7" w:rsidRDefault="00FC60F7" w:rsidP="00FC60F7">
      <w:pPr>
        <w:pBdr>
          <w:top w:val="nil"/>
          <w:left w:val="nil"/>
          <w:bottom w:val="nil"/>
          <w:right w:val="nil"/>
          <w:between w:val="nil"/>
        </w:pBdr>
        <w:spacing w:before="160" w:after="0" w:line="240" w:lineRule="auto"/>
        <w:ind w:left="413"/>
      </w:pPr>
    </w:p>
    <w:p w14:paraId="03B76904" w14:textId="29499223" w:rsidR="00C471A9" w:rsidRDefault="00315815" w:rsidP="00FC60F7">
      <w:pPr>
        <w:numPr>
          <w:ilvl w:val="6"/>
          <w:numId w:val="14"/>
        </w:numPr>
        <w:pBdr>
          <w:top w:val="nil"/>
          <w:left w:val="nil"/>
          <w:bottom w:val="nil"/>
          <w:right w:val="nil"/>
          <w:between w:val="nil"/>
        </w:pBdr>
        <w:spacing w:before="160" w:after="0" w:line="240" w:lineRule="auto"/>
      </w:pPr>
      <w:r>
        <w:t>Using the interactivity of the weather forecast plot</w:t>
      </w:r>
      <w:r w:rsidR="00BE400B">
        <w:t>, compare the air temperature forecasts for the first week (Sep 25 – Oct 1) to the second week (Oct 2 – 8). How does the forecast uncertainty change between the two periods?</w:t>
      </w:r>
      <w:r w:rsidR="00FC60F7">
        <w:t xml:space="preserve"> </w:t>
      </w:r>
    </w:p>
    <w:p w14:paraId="10BA0152" w14:textId="7EAEE0ED" w:rsidR="00C471A9" w:rsidRDefault="00C471A9" w:rsidP="000B7291">
      <w:pPr>
        <w:pBdr>
          <w:top w:val="nil"/>
          <w:left w:val="nil"/>
          <w:bottom w:val="nil"/>
          <w:right w:val="nil"/>
          <w:between w:val="nil"/>
        </w:pBdr>
        <w:spacing w:before="160" w:after="0" w:line="240" w:lineRule="auto"/>
      </w:pPr>
    </w:p>
    <w:p w14:paraId="15F7E25B" w14:textId="61B37315" w:rsidR="00FC60F7" w:rsidRDefault="00FC60F7" w:rsidP="000B7291">
      <w:pPr>
        <w:pBdr>
          <w:top w:val="nil"/>
          <w:left w:val="nil"/>
          <w:bottom w:val="nil"/>
          <w:right w:val="nil"/>
          <w:between w:val="nil"/>
        </w:pBdr>
        <w:spacing w:before="160" w:after="0" w:line="240" w:lineRule="auto"/>
      </w:pPr>
    </w:p>
    <w:p w14:paraId="3C52C50B" w14:textId="77777777" w:rsidR="00FC60F7" w:rsidRDefault="00FC60F7" w:rsidP="000B7291">
      <w:pPr>
        <w:pBdr>
          <w:top w:val="nil"/>
          <w:left w:val="nil"/>
          <w:bottom w:val="nil"/>
          <w:right w:val="nil"/>
          <w:between w:val="nil"/>
        </w:pBdr>
        <w:spacing w:before="160" w:after="0" w:line="240" w:lineRule="auto"/>
      </w:pPr>
    </w:p>
    <w:p w14:paraId="44B02CCC" w14:textId="48BB9657" w:rsidR="002F127A" w:rsidRPr="00034EC8" w:rsidRDefault="002F127A" w:rsidP="000B7291">
      <w:pPr>
        <w:pBdr>
          <w:top w:val="nil"/>
          <w:left w:val="nil"/>
          <w:bottom w:val="nil"/>
          <w:right w:val="nil"/>
          <w:between w:val="nil"/>
        </w:pBdr>
        <w:spacing w:before="160" w:after="0" w:line="240" w:lineRule="auto"/>
        <w:rPr>
          <w:b/>
          <w:bCs/>
        </w:rPr>
      </w:pPr>
      <w:r w:rsidRPr="00034EC8">
        <w:rPr>
          <w:b/>
          <w:bCs/>
        </w:rPr>
        <w:t>Objective 7: Forecast</w:t>
      </w:r>
    </w:p>
    <w:p w14:paraId="67CA8983" w14:textId="600A5E79" w:rsidR="00BE400B" w:rsidRDefault="001677CC" w:rsidP="00BE400B">
      <w:pPr>
        <w:numPr>
          <w:ilvl w:val="0"/>
          <w:numId w:val="3"/>
        </w:numPr>
        <w:pBdr>
          <w:top w:val="nil"/>
          <w:left w:val="nil"/>
          <w:bottom w:val="nil"/>
          <w:right w:val="nil"/>
          <w:between w:val="nil"/>
        </w:pBdr>
        <w:spacing w:before="160" w:after="0" w:line="240" w:lineRule="auto"/>
      </w:pPr>
      <w:r>
        <w:t>H</w:t>
      </w:r>
      <w:r w:rsidR="002E3DDC">
        <w:t>ow does driver uncertainty affect the forecast</w:t>
      </w:r>
      <w:r w:rsidR="00641B2C">
        <w:t>, specifically, d</w:t>
      </w:r>
      <w:r w:rsidR="002E3DDC">
        <w:t>oes an increase in the number of members increase or decrease the range of uncertainty</w:t>
      </w:r>
      <w:r w:rsidR="00641B2C">
        <w:t xml:space="preserve"> in the forecasts</w:t>
      </w:r>
      <w:r w:rsidR="002E3DDC">
        <w:t>?</w:t>
      </w:r>
      <w:r w:rsidR="00641B2C">
        <w:t xml:space="preserve"> How does that change over time?</w:t>
      </w:r>
    </w:p>
    <w:p w14:paraId="08D739C7" w14:textId="43D03766" w:rsidR="00BE400B" w:rsidRDefault="00BE400B" w:rsidP="00BE400B">
      <w:pPr>
        <w:pBdr>
          <w:top w:val="nil"/>
          <w:left w:val="nil"/>
          <w:bottom w:val="nil"/>
          <w:right w:val="nil"/>
          <w:between w:val="nil"/>
        </w:pBdr>
        <w:spacing w:before="160" w:after="0" w:line="240" w:lineRule="auto"/>
      </w:pPr>
    </w:p>
    <w:p w14:paraId="25EA0F0F" w14:textId="1F508579" w:rsidR="00BE400B" w:rsidRDefault="00BE400B" w:rsidP="00BE400B">
      <w:pPr>
        <w:pBdr>
          <w:top w:val="nil"/>
          <w:left w:val="nil"/>
          <w:bottom w:val="nil"/>
          <w:right w:val="nil"/>
          <w:between w:val="nil"/>
        </w:pBdr>
        <w:spacing w:before="160" w:after="0" w:line="240" w:lineRule="auto"/>
      </w:pPr>
    </w:p>
    <w:p w14:paraId="6F1D3052" w14:textId="77777777" w:rsidR="00BE400B" w:rsidRDefault="00BE400B" w:rsidP="00BE400B">
      <w:pPr>
        <w:pBdr>
          <w:top w:val="nil"/>
          <w:left w:val="nil"/>
          <w:bottom w:val="nil"/>
          <w:right w:val="nil"/>
          <w:between w:val="nil"/>
        </w:pBdr>
        <w:spacing w:before="160" w:after="0" w:line="240" w:lineRule="auto"/>
      </w:pPr>
    </w:p>
    <w:p w14:paraId="0C305B00" w14:textId="69EA97B2" w:rsidR="00223291" w:rsidRPr="00BE400B" w:rsidRDefault="00641B2C" w:rsidP="00BE400B">
      <w:pPr>
        <w:numPr>
          <w:ilvl w:val="0"/>
          <w:numId w:val="3"/>
        </w:numPr>
        <w:pBdr>
          <w:top w:val="nil"/>
          <w:left w:val="nil"/>
          <w:bottom w:val="nil"/>
          <w:right w:val="nil"/>
          <w:between w:val="nil"/>
        </w:pBdr>
        <w:spacing w:before="160" w:after="0" w:line="240" w:lineRule="auto"/>
      </w:pPr>
      <w:r w:rsidRPr="00BE400B">
        <w:t xml:space="preserve">What are the main sources of uncertainty in your ecological forecast? </w:t>
      </w:r>
    </w:p>
    <w:p w14:paraId="0A40271E" w14:textId="6C6CDD51" w:rsidR="002E3DDC" w:rsidRDefault="002E3DDC" w:rsidP="002E3DDC">
      <w:pPr>
        <w:pBdr>
          <w:top w:val="nil"/>
          <w:left w:val="nil"/>
          <w:bottom w:val="nil"/>
          <w:right w:val="nil"/>
          <w:between w:val="nil"/>
        </w:pBdr>
        <w:spacing w:before="160" w:after="0" w:line="240" w:lineRule="auto"/>
      </w:pPr>
    </w:p>
    <w:p w14:paraId="27734EBC" w14:textId="77777777" w:rsidR="001677CC" w:rsidRDefault="001677CC" w:rsidP="002E3DDC">
      <w:pPr>
        <w:pBdr>
          <w:top w:val="nil"/>
          <w:left w:val="nil"/>
          <w:bottom w:val="nil"/>
          <w:right w:val="nil"/>
          <w:between w:val="nil"/>
        </w:pBdr>
        <w:spacing w:before="160" w:after="0" w:line="240" w:lineRule="auto"/>
      </w:pPr>
    </w:p>
    <w:p w14:paraId="015D0D20" w14:textId="5F837227" w:rsidR="002E3DDC" w:rsidRDefault="002E3DDC" w:rsidP="002E3DDC">
      <w:pPr>
        <w:pBdr>
          <w:top w:val="nil"/>
          <w:left w:val="nil"/>
          <w:bottom w:val="nil"/>
          <w:right w:val="nil"/>
          <w:between w:val="nil"/>
        </w:pBdr>
        <w:spacing w:before="160" w:after="0" w:line="240" w:lineRule="auto"/>
      </w:pPr>
    </w:p>
    <w:p w14:paraId="50BF273F" w14:textId="3B587182" w:rsidR="002F127A" w:rsidRPr="00034EC8" w:rsidRDefault="002F127A" w:rsidP="002E3DDC">
      <w:pPr>
        <w:pBdr>
          <w:top w:val="nil"/>
          <w:left w:val="nil"/>
          <w:bottom w:val="nil"/>
          <w:right w:val="nil"/>
          <w:between w:val="nil"/>
        </w:pBdr>
        <w:spacing w:before="160" w:after="0" w:line="240" w:lineRule="auto"/>
        <w:rPr>
          <w:b/>
          <w:bCs/>
        </w:rPr>
      </w:pPr>
      <w:r w:rsidRPr="00034EC8">
        <w:rPr>
          <w:b/>
          <w:bCs/>
        </w:rPr>
        <w:t>Objective 8: Communicate forecast</w:t>
      </w:r>
    </w:p>
    <w:p w14:paraId="1F70BE64" w14:textId="5CA1CE46" w:rsidR="0097506F" w:rsidRDefault="001677CC" w:rsidP="00034EC8">
      <w:pPr>
        <w:numPr>
          <w:ilvl w:val="0"/>
          <w:numId w:val="3"/>
        </w:numPr>
        <w:pBdr>
          <w:top w:val="nil"/>
          <w:left w:val="nil"/>
          <w:bottom w:val="nil"/>
          <w:right w:val="nil"/>
          <w:between w:val="nil"/>
        </w:pBdr>
        <w:spacing w:before="160" w:after="0" w:line="240" w:lineRule="auto"/>
      </w:pPr>
      <w:r>
        <w:t>Describe the forecast of primary productivity</w:t>
      </w:r>
      <w:r w:rsidR="00335D54">
        <w:t xml:space="preserve"> to a classmate</w:t>
      </w:r>
      <w:r>
        <w:t xml:space="preserve">. </w:t>
      </w:r>
      <w:r w:rsidR="00335D54">
        <w:t xml:space="preserve">How would you describe this chlorophyll-a forecast to a lake manager? </w:t>
      </w:r>
    </w:p>
    <w:p w14:paraId="3580B174" w14:textId="4B075D45" w:rsidR="00422F82" w:rsidRDefault="00422F82" w:rsidP="00422F82">
      <w:pPr>
        <w:pBdr>
          <w:top w:val="nil"/>
          <w:left w:val="nil"/>
          <w:bottom w:val="nil"/>
          <w:right w:val="nil"/>
          <w:between w:val="nil"/>
        </w:pBdr>
        <w:spacing w:before="160" w:after="0" w:line="240" w:lineRule="auto"/>
      </w:pPr>
    </w:p>
    <w:p w14:paraId="7492001F" w14:textId="16DD6AE2" w:rsidR="002F127A" w:rsidRPr="00034EC8" w:rsidRDefault="002F127A" w:rsidP="00422F82">
      <w:pPr>
        <w:pBdr>
          <w:top w:val="nil"/>
          <w:left w:val="nil"/>
          <w:bottom w:val="nil"/>
          <w:right w:val="nil"/>
          <w:between w:val="nil"/>
        </w:pBdr>
        <w:spacing w:before="160" w:after="0" w:line="240" w:lineRule="auto"/>
        <w:rPr>
          <w:b/>
          <w:bCs/>
        </w:rPr>
      </w:pPr>
      <w:r w:rsidRPr="00034EC8">
        <w:rPr>
          <w:b/>
          <w:bCs/>
        </w:rPr>
        <w:t>Objective 9: Assess forecast</w:t>
      </w:r>
    </w:p>
    <w:p w14:paraId="05A7D6DC" w14:textId="46DBFEF4" w:rsidR="00422F82" w:rsidRDefault="001677CC" w:rsidP="001677CC">
      <w:pPr>
        <w:numPr>
          <w:ilvl w:val="0"/>
          <w:numId w:val="3"/>
        </w:numPr>
        <w:pBdr>
          <w:top w:val="nil"/>
          <w:left w:val="nil"/>
          <w:bottom w:val="nil"/>
          <w:right w:val="nil"/>
          <w:between w:val="nil"/>
        </w:pBdr>
        <w:spacing w:before="160" w:after="0" w:line="240" w:lineRule="auto"/>
      </w:pPr>
      <w:r>
        <w:t>Why do you think it is important to assess the forecast?</w:t>
      </w:r>
      <w:r w:rsidR="00727224">
        <w:t xml:space="preserve"> How often should forecast assessment occur?</w:t>
      </w:r>
    </w:p>
    <w:p w14:paraId="0AB5463C" w14:textId="6754312E" w:rsidR="00223291" w:rsidRDefault="00223291" w:rsidP="00223291">
      <w:pPr>
        <w:pBdr>
          <w:top w:val="nil"/>
          <w:left w:val="nil"/>
          <w:bottom w:val="nil"/>
          <w:right w:val="nil"/>
          <w:between w:val="nil"/>
        </w:pBdr>
        <w:spacing w:before="160" w:after="0" w:line="240" w:lineRule="auto"/>
      </w:pPr>
    </w:p>
    <w:p w14:paraId="23EF9332" w14:textId="38EEA4B4" w:rsidR="00223291" w:rsidRDefault="00223291" w:rsidP="00223291">
      <w:pPr>
        <w:pBdr>
          <w:top w:val="nil"/>
          <w:left w:val="nil"/>
          <w:bottom w:val="nil"/>
          <w:right w:val="nil"/>
          <w:between w:val="nil"/>
        </w:pBdr>
        <w:spacing w:before="160" w:after="0" w:line="240" w:lineRule="auto"/>
      </w:pPr>
    </w:p>
    <w:p w14:paraId="3631686E" w14:textId="475A1048" w:rsidR="00223291" w:rsidRDefault="00223291" w:rsidP="00223291">
      <w:pPr>
        <w:pBdr>
          <w:top w:val="nil"/>
          <w:left w:val="nil"/>
          <w:bottom w:val="nil"/>
          <w:right w:val="nil"/>
          <w:between w:val="nil"/>
        </w:pBdr>
        <w:spacing w:before="160" w:after="0" w:line="240" w:lineRule="auto"/>
      </w:pPr>
    </w:p>
    <w:p w14:paraId="652F6C20" w14:textId="49AD9506" w:rsidR="002F127A" w:rsidRPr="00034EC8" w:rsidRDefault="002F127A" w:rsidP="00223291">
      <w:pPr>
        <w:pBdr>
          <w:top w:val="nil"/>
          <w:left w:val="nil"/>
          <w:bottom w:val="nil"/>
          <w:right w:val="nil"/>
          <w:between w:val="nil"/>
        </w:pBdr>
        <w:spacing w:before="160" w:after="0" w:line="240" w:lineRule="auto"/>
        <w:rPr>
          <w:b/>
          <w:bCs/>
        </w:rPr>
      </w:pPr>
      <w:r w:rsidRPr="00034EC8">
        <w:rPr>
          <w:b/>
          <w:bCs/>
        </w:rPr>
        <w:t>Objective 10: Update model</w:t>
      </w:r>
    </w:p>
    <w:p w14:paraId="0DF68580" w14:textId="54B9BBC2" w:rsidR="00223291" w:rsidRDefault="008E0935" w:rsidP="001677CC">
      <w:pPr>
        <w:numPr>
          <w:ilvl w:val="0"/>
          <w:numId w:val="3"/>
        </w:numPr>
        <w:pBdr>
          <w:top w:val="nil"/>
          <w:left w:val="nil"/>
          <w:bottom w:val="nil"/>
          <w:right w:val="nil"/>
          <w:between w:val="nil"/>
        </w:pBdr>
        <w:spacing w:before="160" w:after="0" w:line="240" w:lineRule="auto"/>
      </w:pPr>
      <w:r>
        <w:t>Did your forecast improve when you updated your model parameters? Why do you think it is important to update the model?</w:t>
      </w:r>
    </w:p>
    <w:p w14:paraId="5C60D42E" w14:textId="09B8C39A" w:rsidR="00223291" w:rsidRDefault="00223291" w:rsidP="00223291">
      <w:pPr>
        <w:pBdr>
          <w:top w:val="nil"/>
          <w:left w:val="nil"/>
          <w:bottom w:val="nil"/>
          <w:right w:val="nil"/>
          <w:between w:val="nil"/>
        </w:pBdr>
        <w:spacing w:before="160" w:after="0" w:line="240" w:lineRule="auto"/>
      </w:pPr>
    </w:p>
    <w:p w14:paraId="1034AB16" w14:textId="4F94310D" w:rsidR="00223291" w:rsidRDefault="00223291" w:rsidP="00223291">
      <w:pPr>
        <w:pBdr>
          <w:top w:val="nil"/>
          <w:left w:val="nil"/>
          <w:bottom w:val="nil"/>
          <w:right w:val="nil"/>
          <w:between w:val="nil"/>
        </w:pBdr>
        <w:spacing w:before="160" w:after="0" w:line="240" w:lineRule="auto"/>
      </w:pPr>
    </w:p>
    <w:p w14:paraId="032A9332" w14:textId="41A2394A" w:rsidR="00223291" w:rsidRPr="00034EC8" w:rsidRDefault="002F127A" w:rsidP="00223291">
      <w:pPr>
        <w:pBdr>
          <w:top w:val="nil"/>
          <w:left w:val="nil"/>
          <w:bottom w:val="nil"/>
          <w:right w:val="nil"/>
          <w:between w:val="nil"/>
        </w:pBdr>
        <w:spacing w:before="160" w:after="0" w:line="240" w:lineRule="auto"/>
        <w:rPr>
          <w:b/>
          <w:bCs/>
        </w:rPr>
      </w:pPr>
      <w:r w:rsidRPr="00034EC8">
        <w:rPr>
          <w:b/>
          <w:bCs/>
        </w:rPr>
        <w:t>Objective 11: Next forecast</w:t>
      </w:r>
    </w:p>
    <w:p w14:paraId="6292D556" w14:textId="06DCFA1C" w:rsidR="00223291" w:rsidRDefault="00223291" w:rsidP="001677CC">
      <w:pPr>
        <w:numPr>
          <w:ilvl w:val="0"/>
          <w:numId w:val="3"/>
        </w:numPr>
        <w:pBdr>
          <w:top w:val="nil"/>
          <w:left w:val="nil"/>
          <w:bottom w:val="nil"/>
          <w:right w:val="nil"/>
          <w:between w:val="nil"/>
        </w:pBdr>
        <w:spacing w:before="160" w:after="0" w:line="240" w:lineRule="auto"/>
      </w:pPr>
      <w:r>
        <w:t>Describe the new forecast</w:t>
      </w:r>
      <w:r w:rsidR="008E0935">
        <w:t xml:space="preserve"> of primary productivity</w:t>
      </w:r>
      <w:r>
        <w:t xml:space="preserve"> which is generated?</w:t>
      </w:r>
      <w:r w:rsidR="008E0935">
        <w:t xml:space="preserve"> How do you think it will compare when we observe the next round of data?</w:t>
      </w:r>
    </w:p>
    <w:p w14:paraId="273026AD" w14:textId="7D488F4A" w:rsidR="00223291" w:rsidRDefault="00223291" w:rsidP="00223291">
      <w:pPr>
        <w:pBdr>
          <w:top w:val="nil"/>
          <w:left w:val="nil"/>
          <w:bottom w:val="nil"/>
          <w:right w:val="nil"/>
          <w:between w:val="nil"/>
        </w:pBdr>
        <w:spacing w:before="160" w:after="0" w:line="240" w:lineRule="auto"/>
      </w:pPr>
    </w:p>
    <w:p w14:paraId="63ADFEEB" w14:textId="400FABC3" w:rsidR="00223291" w:rsidRDefault="00223291" w:rsidP="00223291">
      <w:pPr>
        <w:pBdr>
          <w:top w:val="nil"/>
          <w:left w:val="nil"/>
          <w:bottom w:val="nil"/>
          <w:right w:val="nil"/>
          <w:between w:val="nil"/>
        </w:pBdr>
        <w:spacing w:before="160" w:after="0" w:line="240" w:lineRule="auto"/>
      </w:pPr>
    </w:p>
    <w:p w14:paraId="343D34AD" w14:textId="6673C8A8" w:rsidR="00223291" w:rsidRDefault="00223291" w:rsidP="00223291">
      <w:pPr>
        <w:pBdr>
          <w:top w:val="nil"/>
          <w:left w:val="nil"/>
          <w:bottom w:val="nil"/>
          <w:right w:val="nil"/>
          <w:between w:val="nil"/>
        </w:pBdr>
        <w:spacing w:before="160" w:after="0" w:line="240" w:lineRule="auto"/>
      </w:pPr>
    </w:p>
    <w:p w14:paraId="02E5AFA0" w14:textId="77777777" w:rsidR="008E0935" w:rsidRDefault="008E0935" w:rsidP="00223291">
      <w:pPr>
        <w:pBdr>
          <w:top w:val="nil"/>
          <w:left w:val="nil"/>
          <w:bottom w:val="nil"/>
          <w:right w:val="nil"/>
          <w:between w:val="nil"/>
        </w:pBdr>
        <w:spacing w:before="160" w:after="0" w:line="240" w:lineRule="auto"/>
      </w:pPr>
    </w:p>
    <w:p w14:paraId="49833A1E" w14:textId="538AB9E4" w:rsidR="00223291" w:rsidRDefault="00223291" w:rsidP="001677CC">
      <w:pPr>
        <w:numPr>
          <w:ilvl w:val="0"/>
          <w:numId w:val="3"/>
        </w:numPr>
        <w:pBdr>
          <w:top w:val="nil"/>
          <w:left w:val="nil"/>
          <w:bottom w:val="nil"/>
          <w:right w:val="nil"/>
          <w:between w:val="nil"/>
        </w:pBdr>
        <w:spacing w:before="160" w:after="0" w:line="240" w:lineRule="auto"/>
      </w:pPr>
      <w:r>
        <w:lastRenderedPageBreak/>
        <w:t>Why is the forecast cycle described as “iterative”</w:t>
      </w:r>
      <w:r w:rsidR="002F127A">
        <w:t xml:space="preserve"> (e.g. </w:t>
      </w:r>
      <w:r w:rsidR="00034EC8">
        <w:t>repetition</w:t>
      </w:r>
      <w:r w:rsidR="002F127A">
        <w:t xml:space="preserve"> of a process)</w:t>
      </w:r>
      <w:r>
        <w:t>?</w:t>
      </w:r>
    </w:p>
    <w:p w14:paraId="55789D17" w14:textId="0D4DCFE6" w:rsidR="001677CC" w:rsidRDefault="001677CC" w:rsidP="001677CC">
      <w:pPr>
        <w:pBdr>
          <w:top w:val="nil"/>
          <w:left w:val="nil"/>
          <w:bottom w:val="nil"/>
          <w:right w:val="nil"/>
          <w:between w:val="nil"/>
        </w:pBdr>
        <w:spacing w:before="160" w:after="0" w:line="240" w:lineRule="auto"/>
      </w:pPr>
    </w:p>
    <w:p w14:paraId="20B4352C" w14:textId="3C688DA9" w:rsidR="004D3DBA" w:rsidRDefault="004D3DBA" w:rsidP="004D3DBA">
      <w:pPr>
        <w:pBdr>
          <w:top w:val="nil"/>
          <w:left w:val="nil"/>
          <w:bottom w:val="nil"/>
          <w:right w:val="nil"/>
          <w:between w:val="nil"/>
        </w:pBdr>
        <w:spacing w:before="160" w:after="0" w:line="240" w:lineRule="auto"/>
      </w:pPr>
    </w:p>
    <w:p w14:paraId="120F5A79" w14:textId="720E91C5" w:rsidR="004D3DBA" w:rsidRDefault="004D3DBA" w:rsidP="004D3DBA">
      <w:pPr>
        <w:pBdr>
          <w:top w:val="nil"/>
          <w:left w:val="nil"/>
          <w:bottom w:val="nil"/>
          <w:right w:val="nil"/>
          <w:between w:val="nil"/>
        </w:pBdr>
        <w:spacing w:before="160" w:after="0" w:line="240" w:lineRule="auto"/>
      </w:pPr>
    </w:p>
    <w:p w14:paraId="0F7AC9B5" w14:textId="5D9E9434" w:rsidR="005A7DC4" w:rsidRDefault="00A11A4D">
      <w:pPr>
        <w:pStyle w:val="Heading1"/>
        <w:spacing w:before="240" w:line="264" w:lineRule="auto"/>
        <w:rPr>
          <w:sz w:val="30"/>
          <w:szCs w:val="30"/>
        </w:rPr>
      </w:pPr>
      <w:r>
        <w:rPr>
          <w:sz w:val="30"/>
          <w:szCs w:val="30"/>
        </w:rPr>
        <w:t xml:space="preserve">Activity C: </w:t>
      </w:r>
      <w:r w:rsidR="002F127A">
        <w:rPr>
          <w:sz w:val="30"/>
          <w:szCs w:val="30"/>
        </w:rPr>
        <w:t>Scale</w:t>
      </w:r>
    </w:p>
    <w:p w14:paraId="7498EEA1" w14:textId="0248254D" w:rsidR="005A7DC4" w:rsidRPr="00034EC8" w:rsidRDefault="00A11A4D">
      <w:pPr>
        <w:spacing w:after="0"/>
        <w:rPr>
          <w:b/>
          <w:bCs/>
        </w:rPr>
      </w:pPr>
      <w:r w:rsidRPr="00034EC8">
        <w:rPr>
          <w:b/>
          <w:bCs/>
        </w:rPr>
        <w:t xml:space="preserve">Objective </w:t>
      </w:r>
      <w:r w:rsidR="002F127A" w:rsidRPr="00034EC8">
        <w:rPr>
          <w:b/>
          <w:bCs/>
        </w:rPr>
        <w:t>12</w:t>
      </w:r>
      <w:r w:rsidRPr="00034EC8">
        <w:rPr>
          <w:b/>
          <w:bCs/>
        </w:rPr>
        <w:t xml:space="preserve">: </w:t>
      </w:r>
      <w:r w:rsidR="002C2595" w:rsidRPr="00034EC8">
        <w:rPr>
          <w:b/>
          <w:bCs/>
        </w:rPr>
        <w:t xml:space="preserve">Compare productivity forecasts </w:t>
      </w:r>
      <w:r w:rsidR="002F127A" w:rsidRPr="00034EC8">
        <w:rPr>
          <w:b/>
          <w:bCs/>
        </w:rPr>
        <w:t>between two different NEON sites</w:t>
      </w:r>
    </w:p>
    <w:p w14:paraId="1CE40D5F" w14:textId="73E1C947" w:rsidR="003319C6" w:rsidRDefault="003319C6">
      <w:pPr>
        <w:spacing w:after="0"/>
      </w:pPr>
    </w:p>
    <w:p w14:paraId="2B71ECA7" w14:textId="6EE345BB" w:rsidR="00E31B8E" w:rsidRDefault="003319C6" w:rsidP="003319C6">
      <w:pPr>
        <w:numPr>
          <w:ilvl w:val="0"/>
          <w:numId w:val="3"/>
        </w:numPr>
        <w:pBdr>
          <w:top w:val="nil"/>
          <w:left w:val="nil"/>
          <w:bottom w:val="nil"/>
          <w:right w:val="nil"/>
          <w:between w:val="nil"/>
        </w:pBdr>
        <w:spacing w:before="160" w:after="0" w:line="240" w:lineRule="auto"/>
      </w:pPr>
      <w:r>
        <w:t>Repeat Activity A and B with a different NEON site</w:t>
      </w:r>
      <w:r w:rsidR="00B927B8">
        <w:t xml:space="preserve"> </w:t>
      </w:r>
      <w:r w:rsidR="00FC60F7">
        <w:t xml:space="preserve">(ideally </w:t>
      </w:r>
      <w:r w:rsidR="00B927B8">
        <w:t>from a different region</w:t>
      </w:r>
      <w:r w:rsidR="00FC60F7">
        <w:t>)</w:t>
      </w:r>
      <w:bookmarkStart w:id="5" w:name="_GoBack"/>
      <w:r>
        <w:t>.</w:t>
      </w:r>
      <w:bookmarkEnd w:id="5"/>
    </w:p>
    <w:p w14:paraId="6673D5CB" w14:textId="50669FDF" w:rsidR="004D3DBA" w:rsidRDefault="005E5B5A" w:rsidP="00E31B8E">
      <w:pPr>
        <w:numPr>
          <w:ilvl w:val="1"/>
          <w:numId w:val="3"/>
        </w:numPr>
        <w:pBdr>
          <w:top w:val="nil"/>
          <w:left w:val="nil"/>
          <w:bottom w:val="nil"/>
          <w:right w:val="nil"/>
          <w:between w:val="nil"/>
        </w:pBdr>
        <w:spacing w:before="160" w:after="0" w:line="240" w:lineRule="auto"/>
        <w:ind w:left="540" w:hanging="270"/>
      </w:pPr>
      <w:r>
        <w:t xml:space="preserve">Apply </w:t>
      </w:r>
      <w:r w:rsidR="004D3DBA">
        <w:t xml:space="preserve">the same </w:t>
      </w:r>
      <w:r w:rsidR="003676B8">
        <w:t xml:space="preserve">model </w:t>
      </w:r>
      <w:r w:rsidR="004D3DBA">
        <w:t xml:space="preserve">scenario </w:t>
      </w:r>
      <w:r w:rsidR="003676B8">
        <w:t xml:space="preserve">(with the same model structure and parameters) </w:t>
      </w:r>
      <w:r w:rsidR="0097506F">
        <w:t xml:space="preserve">which </w:t>
      </w:r>
      <w:r w:rsidR="004D3DBA">
        <w:t xml:space="preserve">you </w:t>
      </w:r>
      <w:r w:rsidR="003676B8">
        <w:t xml:space="preserve">developed </w:t>
      </w:r>
      <w:r w:rsidR="004D3DBA">
        <w:t xml:space="preserve">in </w:t>
      </w:r>
      <w:r w:rsidR="004D3DBA" w:rsidRPr="008E0935">
        <w:t>Q1</w:t>
      </w:r>
      <w:r w:rsidR="008E0935" w:rsidRPr="008E0935">
        <w:t>3</w:t>
      </w:r>
      <w:r>
        <w:t xml:space="preserve"> to this new site</w:t>
      </w:r>
      <w:r w:rsidR="004D3DBA">
        <w:t xml:space="preserve">. How do you expect chlorophyll-a concentrations will respond </w:t>
      </w:r>
      <w:r w:rsidR="004D3DBA" w:rsidRPr="00FF1E71">
        <w:rPr>
          <w:i/>
          <w:iCs/>
        </w:rPr>
        <w:t>prior</w:t>
      </w:r>
      <w:r w:rsidR="004D3DBA">
        <w:t xml:space="preserve"> to running the simulation?</w:t>
      </w:r>
    </w:p>
    <w:p w14:paraId="6679A7C9" w14:textId="73901B0B" w:rsidR="00E31B8E" w:rsidRDefault="00E31B8E" w:rsidP="00E31B8E">
      <w:pPr>
        <w:pBdr>
          <w:top w:val="nil"/>
          <w:left w:val="nil"/>
          <w:bottom w:val="nil"/>
          <w:right w:val="nil"/>
          <w:between w:val="nil"/>
        </w:pBdr>
        <w:spacing w:before="160" w:after="0" w:line="240" w:lineRule="auto"/>
        <w:ind w:left="540"/>
      </w:pPr>
      <w:r w:rsidRPr="00E31B8E">
        <w:t>Write hypothesis here:</w:t>
      </w:r>
    </w:p>
    <w:p w14:paraId="7A6A6ED4" w14:textId="602AA257" w:rsidR="00E31B8E" w:rsidRDefault="00E31B8E" w:rsidP="00E31B8E">
      <w:pPr>
        <w:pBdr>
          <w:top w:val="nil"/>
          <w:left w:val="nil"/>
          <w:bottom w:val="nil"/>
          <w:right w:val="nil"/>
          <w:between w:val="nil"/>
        </w:pBdr>
        <w:spacing w:before="160" w:after="0" w:line="240" w:lineRule="auto"/>
        <w:ind w:left="540"/>
      </w:pPr>
    </w:p>
    <w:p w14:paraId="5EA2D006" w14:textId="77777777" w:rsidR="00E31B8E" w:rsidRDefault="00E31B8E" w:rsidP="00FF1E71">
      <w:pPr>
        <w:pBdr>
          <w:top w:val="nil"/>
          <w:left w:val="nil"/>
          <w:bottom w:val="nil"/>
          <w:right w:val="nil"/>
          <w:between w:val="nil"/>
        </w:pBdr>
        <w:spacing w:before="160" w:after="0" w:line="240" w:lineRule="auto"/>
        <w:ind w:left="540"/>
      </w:pPr>
    </w:p>
    <w:p w14:paraId="1734C5E0" w14:textId="5B782981" w:rsidR="00E31B8E" w:rsidRDefault="00E31B8E" w:rsidP="00FF1E71">
      <w:pPr>
        <w:numPr>
          <w:ilvl w:val="1"/>
          <w:numId w:val="3"/>
        </w:numPr>
        <w:pBdr>
          <w:top w:val="nil"/>
          <w:left w:val="nil"/>
          <w:bottom w:val="nil"/>
          <w:right w:val="nil"/>
          <w:between w:val="nil"/>
        </w:pBdr>
        <w:spacing w:before="160" w:after="0" w:line="240" w:lineRule="auto"/>
        <w:ind w:left="540" w:hanging="270"/>
      </w:pPr>
      <w:r w:rsidRPr="00E31B8E">
        <w:t>Was your hypothesis supported or refuted? Why</w:t>
      </w:r>
      <w:ins w:id="6" w:author="Cayelan C. Carey" w:date="2020-12-18T15:18:00Z">
        <w:r w:rsidR="005E5B5A">
          <w:t>?</w:t>
        </w:r>
      </w:ins>
    </w:p>
    <w:p w14:paraId="2BDD17E6" w14:textId="5BEAAAD2" w:rsidR="00FC60F7" w:rsidRDefault="00FC60F7" w:rsidP="00FC60F7">
      <w:pPr>
        <w:pBdr>
          <w:top w:val="nil"/>
          <w:left w:val="nil"/>
          <w:bottom w:val="nil"/>
          <w:right w:val="nil"/>
          <w:between w:val="nil"/>
        </w:pBdr>
        <w:spacing w:before="160" w:after="0" w:line="240" w:lineRule="auto"/>
      </w:pPr>
    </w:p>
    <w:p w14:paraId="54A81314" w14:textId="4EF0C978" w:rsidR="00FC60F7" w:rsidRDefault="00FC60F7" w:rsidP="00FC60F7">
      <w:pPr>
        <w:pBdr>
          <w:top w:val="nil"/>
          <w:left w:val="nil"/>
          <w:bottom w:val="nil"/>
          <w:right w:val="nil"/>
          <w:between w:val="nil"/>
        </w:pBdr>
        <w:spacing w:before="160" w:after="0" w:line="240" w:lineRule="auto"/>
      </w:pPr>
    </w:p>
    <w:p w14:paraId="066DED52" w14:textId="77777777" w:rsidR="00FC60F7" w:rsidRDefault="00FC60F7" w:rsidP="00FC60F7">
      <w:pPr>
        <w:pBdr>
          <w:top w:val="nil"/>
          <w:left w:val="nil"/>
          <w:bottom w:val="nil"/>
          <w:right w:val="nil"/>
          <w:between w:val="nil"/>
        </w:pBdr>
        <w:spacing w:before="160" w:after="0" w:line="240" w:lineRule="auto"/>
        <w:rPr>
          <w:ins w:id="7" w:author="Cayelan C. Carey" w:date="2020-12-18T15:19:00Z"/>
        </w:rPr>
      </w:pPr>
    </w:p>
    <w:p w14:paraId="060FEE8A" w14:textId="16EB49BA" w:rsidR="00E31B8E" w:rsidRDefault="00FC60F7" w:rsidP="00FC60F7">
      <w:pPr>
        <w:numPr>
          <w:ilvl w:val="1"/>
          <w:numId w:val="3"/>
        </w:numPr>
        <w:pBdr>
          <w:top w:val="nil"/>
          <w:left w:val="nil"/>
          <w:bottom w:val="nil"/>
          <w:right w:val="nil"/>
          <w:between w:val="nil"/>
        </w:pBdr>
        <w:spacing w:before="160" w:after="0" w:line="240" w:lineRule="auto"/>
        <w:ind w:left="540" w:hanging="270"/>
      </w:pPr>
      <w:r>
        <w:t xml:space="preserve">Revisit your hypothesis from page 3 Q3, what did you find out about the different productivity forecasts in warmer vs colder sites? </w:t>
      </w:r>
    </w:p>
    <w:p w14:paraId="7FFF6311" w14:textId="42360568" w:rsidR="00E31B8E" w:rsidRDefault="00E31B8E" w:rsidP="00FF1E71">
      <w:pPr>
        <w:pBdr>
          <w:top w:val="nil"/>
          <w:left w:val="nil"/>
          <w:bottom w:val="nil"/>
          <w:right w:val="nil"/>
          <w:between w:val="nil"/>
        </w:pBdr>
        <w:spacing w:before="160" w:after="0" w:line="240" w:lineRule="auto"/>
        <w:ind w:left="540"/>
      </w:pPr>
    </w:p>
    <w:p w14:paraId="2D7A3D7A" w14:textId="77777777" w:rsidR="00FC60F7" w:rsidRDefault="00FC60F7" w:rsidP="00FF1E71">
      <w:pPr>
        <w:pBdr>
          <w:top w:val="nil"/>
          <w:left w:val="nil"/>
          <w:bottom w:val="nil"/>
          <w:right w:val="nil"/>
          <w:between w:val="nil"/>
        </w:pBdr>
        <w:spacing w:before="160" w:after="0" w:line="240" w:lineRule="auto"/>
        <w:ind w:left="540"/>
      </w:pPr>
    </w:p>
    <w:p w14:paraId="513D384A" w14:textId="77777777" w:rsidR="004D3DBA" w:rsidRDefault="004D3DBA" w:rsidP="00FF1E71">
      <w:pPr>
        <w:pBdr>
          <w:top w:val="nil"/>
          <w:left w:val="nil"/>
          <w:bottom w:val="nil"/>
          <w:right w:val="nil"/>
          <w:between w:val="nil"/>
        </w:pBdr>
        <w:spacing w:before="160" w:after="0" w:line="240" w:lineRule="auto"/>
        <w:ind w:left="540"/>
      </w:pPr>
    </w:p>
    <w:p w14:paraId="429641E1" w14:textId="7FBD5E35" w:rsidR="004D3DBA" w:rsidRDefault="004D3DBA" w:rsidP="004D3DBA">
      <w:pPr>
        <w:numPr>
          <w:ilvl w:val="0"/>
          <w:numId w:val="3"/>
        </w:numPr>
        <w:pBdr>
          <w:top w:val="nil"/>
          <w:left w:val="nil"/>
          <w:bottom w:val="nil"/>
          <w:right w:val="nil"/>
          <w:between w:val="nil"/>
        </w:pBdr>
        <w:spacing w:before="160" w:after="0" w:line="240" w:lineRule="auto"/>
      </w:pPr>
      <w:r>
        <w:t xml:space="preserve">Repeat </w:t>
      </w:r>
      <w:r w:rsidR="0097506F" w:rsidRPr="008E0935">
        <w:t>Q1</w:t>
      </w:r>
      <w:r w:rsidR="008E0935">
        <w:t>3-17</w:t>
      </w:r>
      <w:r w:rsidR="0097506F">
        <w:t xml:space="preserve"> with the new site</w:t>
      </w:r>
      <w:r>
        <w:t>.</w:t>
      </w:r>
      <w:r w:rsidR="0097506F">
        <w:t xml:space="preserve"> </w:t>
      </w:r>
      <w:r w:rsidR="00FC60F7">
        <w:t>D</w:t>
      </w:r>
      <w:r w:rsidR="0097506F">
        <w:t xml:space="preserve">oes </w:t>
      </w:r>
      <w:r w:rsidR="00FC60F7">
        <w:t>forecast</w:t>
      </w:r>
      <w:r w:rsidR="0097506F">
        <w:t xml:space="preserve"> uncertainty differ at this site compared to the first selected site? Why do you think that is?</w:t>
      </w:r>
    </w:p>
    <w:p w14:paraId="37F3ABD8" w14:textId="77777777" w:rsidR="003319C6" w:rsidRDefault="003319C6">
      <w:pPr>
        <w:spacing w:after="0"/>
      </w:pPr>
    </w:p>
    <w:p w14:paraId="62AC27C5" w14:textId="77777777" w:rsidR="005A7DC4" w:rsidRDefault="005A7DC4">
      <w:pPr>
        <w:spacing w:after="0"/>
      </w:pPr>
    </w:p>
    <w:p w14:paraId="7B0FDEF7" w14:textId="77777777" w:rsidR="005A7DC4" w:rsidRDefault="005A7DC4">
      <w:pPr>
        <w:spacing w:after="80" w:line="240" w:lineRule="auto"/>
      </w:pPr>
    </w:p>
    <w:sectPr w:rsidR="005A7DC4">
      <w:footerReference w:type="even" r:id="rId17"/>
      <w:footerReference w:type="default" r:id="rId18"/>
      <w:headerReference w:type="first" r:id="rId19"/>
      <w:footerReference w:type="first" r:id="rId20"/>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9FAAE" w14:textId="77777777" w:rsidR="00E8749D" w:rsidRDefault="00E8749D">
      <w:pPr>
        <w:spacing w:after="0" w:line="240" w:lineRule="auto"/>
      </w:pPr>
      <w:r>
        <w:separator/>
      </w:r>
    </w:p>
  </w:endnote>
  <w:endnote w:type="continuationSeparator" w:id="0">
    <w:p w14:paraId="425CB877" w14:textId="77777777" w:rsidR="00E8749D" w:rsidRDefault="00E8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B5C91" w14:textId="77777777" w:rsidR="005A7DC4" w:rsidRDefault="00A11A4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268B2408" w14:textId="77777777" w:rsidR="005A7DC4" w:rsidRDefault="005A7DC4">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8588F" w14:textId="77777777" w:rsidR="005A7DC4" w:rsidRDefault="00A11A4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6F78">
      <w:rPr>
        <w:noProof/>
        <w:color w:val="000000"/>
      </w:rPr>
      <w:t>2</w:t>
    </w:r>
    <w:r>
      <w:rPr>
        <w:color w:val="000000"/>
      </w:rPr>
      <w:fldChar w:fldCharType="end"/>
    </w:r>
  </w:p>
  <w:p w14:paraId="55AA482E" w14:textId="77777777" w:rsidR="005A7DC4" w:rsidRDefault="005A7DC4">
    <w:pPr>
      <w:pBdr>
        <w:top w:val="nil"/>
        <w:left w:val="nil"/>
        <w:bottom w:val="nil"/>
        <w:right w:val="nil"/>
        <w:between w:val="nil"/>
      </w:pBdr>
      <w:tabs>
        <w:tab w:val="center" w:pos="4680"/>
        <w:tab w:val="right" w:pos="9360"/>
      </w:tabs>
      <w:spacing w:after="0"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ED71" w14:textId="77777777" w:rsidR="005A7DC4" w:rsidRDefault="005A7DC4">
    <w:pPr>
      <w:pBdr>
        <w:bottom w:val="single" w:sz="6" w:space="1" w:color="000000"/>
      </w:pBdr>
      <w:ind w:left="360" w:hanging="360"/>
      <w:rPr>
        <w:sz w:val="20"/>
        <w:szCs w:val="20"/>
      </w:rPr>
    </w:pPr>
    <w:bookmarkStart w:id="8" w:name="_heading=h.3znysh7" w:colFirst="0" w:colLast="0"/>
    <w:bookmarkEnd w:id="8"/>
  </w:p>
  <w:p w14:paraId="0693DCB0" w14:textId="0C32B6D6" w:rsidR="005A7DC4" w:rsidRDefault="00EE6BB5">
    <w:pPr>
      <w:spacing w:after="0"/>
      <w:ind w:left="360" w:hanging="360"/>
      <w:rPr>
        <w:sz w:val="20"/>
        <w:szCs w:val="20"/>
      </w:rPr>
    </w:pPr>
    <w:r w:rsidRPr="00EE6BB5">
      <w:rPr>
        <w:sz w:val="20"/>
        <w:szCs w:val="20"/>
      </w:rPr>
      <w:t>This module was developed by Moore, T.N., C.C. Carey, and R.Q. Thomas. 23 January 2021. Macrosystems EDDIE: Introduction to Ecological Forecasting. Macrosystems EDDIE Module 5, Version 1. http://module5.macrosystemseddie.org. Module development was supported by NSF grants DEB-1926050 and DBI-1933016.</w:t>
    </w:r>
  </w:p>
  <w:p w14:paraId="7185FDFD" w14:textId="77777777" w:rsidR="005A7DC4" w:rsidRDefault="005A7DC4">
    <w:pPr>
      <w:spacing w:after="0"/>
      <w:ind w:left="360"/>
      <w:rPr>
        <w:sz w:val="20"/>
        <w:szCs w:val="20"/>
      </w:rPr>
    </w:pPr>
  </w:p>
  <w:p w14:paraId="3C6DB9A3" w14:textId="6CCE7823" w:rsidR="005A7DC4" w:rsidRDefault="00A11A4D">
    <w:pPr>
      <w:rPr>
        <w:sz w:val="20"/>
        <w:szCs w:val="20"/>
      </w:rPr>
    </w:pPr>
    <w:r>
      <w:rPr>
        <w:sz w:val="20"/>
        <w:szCs w:val="20"/>
      </w:rPr>
      <w:t xml:space="preserve">This document last modified: </w:t>
    </w:r>
    <w:r w:rsidR="00EE6BB5" w:rsidRPr="00C46D0D">
      <w:rPr>
        <w:sz w:val="20"/>
        <w:szCs w:val="20"/>
      </w:rPr>
      <w:t>18 December</w:t>
    </w:r>
    <w:r w:rsidRPr="00C46D0D">
      <w:rPr>
        <w:sz w:val="20"/>
        <w:szCs w:val="20"/>
      </w:rPr>
      <w:t xml:space="preserve"> 2020 by </w:t>
    </w:r>
    <w:r w:rsidR="00EE6BB5" w:rsidRPr="00C46D0D">
      <w:rPr>
        <w:sz w:val="20"/>
        <w:szCs w:val="20"/>
      </w:rPr>
      <w:t>TNM</w:t>
    </w:r>
    <w:r>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C2DF3" w14:textId="77777777" w:rsidR="00E8749D" w:rsidRDefault="00E8749D">
      <w:pPr>
        <w:spacing w:after="0" w:line="240" w:lineRule="auto"/>
      </w:pPr>
      <w:r>
        <w:separator/>
      </w:r>
    </w:p>
  </w:footnote>
  <w:footnote w:type="continuationSeparator" w:id="0">
    <w:p w14:paraId="0A6883FE" w14:textId="77777777" w:rsidR="00E8749D" w:rsidRDefault="00E87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D183C" w14:textId="77777777" w:rsidR="005A7DC4" w:rsidRDefault="00A11A4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B13E81E" wp14:editId="05BC9B32">
              <wp:simplePos x="0" y="0"/>
              <wp:positionH relativeFrom="column">
                <wp:posOffset>1</wp:posOffset>
              </wp:positionH>
              <wp:positionV relativeFrom="paragraph">
                <wp:posOffset>0</wp:posOffset>
              </wp:positionV>
              <wp:extent cx="6318885" cy="651510"/>
              <wp:effectExtent l="0" t="0" r="0" b="0"/>
              <wp:wrapNone/>
              <wp:docPr id="9" name="Group 9"/>
              <wp:cNvGraphicFramePr/>
              <a:graphic xmlns:a="http://schemas.openxmlformats.org/drawingml/2006/main">
                <a:graphicData uri="http://schemas.microsoft.com/office/word/2010/wordprocessingGroup">
                  <wpg:wgp>
                    <wpg:cNvGrpSpPr/>
                    <wpg:grpSpPr>
                      <a:xfrm>
                        <a:off x="0" y="0"/>
                        <a:ext cx="6318885" cy="651510"/>
                        <a:chOff x="2186558" y="3454245"/>
                        <a:chExt cx="6318885" cy="651510"/>
                      </a:xfrm>
                    </wpg:grpSpPr>
                    <wpg:grpSp>
                      <wpg:cNvPr id="1" name="Group 1"/>
                      <wpg:cNvGrpSpPr/>
                      <wpg:grpSpPr>
                        <a:xfrm>
                          <a:off x="2186558" y="3454245"/>
                          <a:ext cx="6318885" cy="651510"/>
                          <a:chOff x="0" y="0"/>
                          <a:chExt cx="6318885" cy="651510"/>
                        </a:xfrm>
                      </wpg:grpSpPr>
                      <wps:wsp>
                        <wps:cNvPr id="2" name="Rectangle 2"/>
                        <wps:cNvSpPr/>
                        <wps:spPr>
                          <a:xfrm>
                            <a:off x="0" y="0"/>
                            <a:ext cx="6318875" cy="651500"/>
                          </a:xfrm>
                          <a:prstGeom prst="rect">
                            <a:avLst/>
                          </a:prstGeom>
                          <a:noFill/>
                          <a:ln>
                            <a:noFill/>
                          </a:ln>
                        </wps:spPr>
                        <wps:txbx>
                          <w:txbxContent>
                            <w:p w14:paraId="2F9A8DE7" w14:textId="77777777" w:rsidR="005A7DC4" w:rsidRDefault="005A7DC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
                            <a:alphaModFix/>
                          </a:blip>
                          <a:srcRect/>
                          <a:stretch/>
                        </pic:blipFill>
                        <pic:spPr>
                          <a:xfrm>
                            <a:off x="2809875" y="57150"/>
                            <a:ext cx="1736090" cy="465455"/>
                          </a:xfrm>
                          <a:prstGeom prst="rect">
                            <a:avLst/>
                          </a:prstGeom>
                          <a:noFill/>
                          <a:ln>
                            <a:noFill/>
                          </a:ln>
                        </pic:spPr>
                      </pic:pic>
                      <pic:pic xmlns:pic="http://schemas.openxmlformats.org/drawingml/2006/picture">
                        <pic:nvPicPr>
                          <pic:cNvPr id="5" name="Shape 5" descr="Image result for nsf"/>
                          <pic:cNvPicPr preferRelativeResize="0"/>
                        </pic:nvPicPr>
                        <pic:blipFill rotWithShape="1">
                          <a:blip r:embed="rId2">
                            <a:alphaModFix/>
                          </a:blip>
                          <a:srcRect/>
                          <a:stretch/>
                        </pic:blipFill>
                        <pic:spPr>
                          <a:xfrm>
                            <a:off x="1724025" y="0"/>
                            <a:ext cx="582930" cy="582295"/>
                          </a:xfrm>
                          <a:prstGeom prst="rect">
                            <a:avLst/>
                          </a:prstGeom>
                          <a:noFill/>
                          <a:ln>
                            <a:noFill/>
                          </a:ln>
                        </pic:spPr>
                      </pic:pic>
                      <pic:pic xmlns:pic="http://schemas.openxmlformats.org/drawingml/2006/picture">
                        <pic:nvPicPr>
                          <pic:cNvPr id="6" name="Shape 6" descr="Image result for gleon"/>
                          <pic:cNvPicPr preferRelativeResize="0"/>
                        </pic:nvPicPr>
                        <pic:blipFill rotWithShape="1">
                          <a:blip r:embed="rId3">
                            <a:alphaModFix/>
                          </a:blip>
                          <a:srcRect t="19333" b="23664"/>
                          <a:stretch/>
                        </pic:blipFill>
                        <pic:spPr>
                          <a:xfrm>
                            <a:off x="5038725" y="19050"/>
                            <a:ext cx="1280160" cy="546735"/>
                          </a:xfrm>
                          <a:prstGeom prst="rect">
                            <a:avLst/>
                          </a:prstGeom>
                          <a:noFill/>
                          <a:ln>
                            <a:noFill/>
                          </a:ln>
                        </pic:spPr>
                      </pic:pic>
                      <pic:pic xmlns:pic="http://schemas.openxmlformats.org/drawingml/2006/picture">
                        <pic:nvPicPr>
                          <pic:cNvPr id="7" name="Shape 7"/>
                          <pic:cNvPicPr preferRelativeResize="0"/>
                        </pic:nvPicPr>
                        <pic:blipFill rotWithShape="1">
                          <a:blip r:embed="rId4">
                            <a:alphaModFix/>
                          </a:blip>
                          <a:srcRect/>
                          <a:stretch/>
                        </pic:blipFill>
                        <pic:spPr>
                          <a:xfrm>
                            <a:off x="0" y="66675"/>
                            <a:ext cx="1229360" cy="584835"/>
                          </a:xfrm>
                          <a:prstGeom prst="rect">
                            <a:avLst/>
                          </a:prstGeom>
                          <a:noFill/>
                          <a:ln>
                            <a:noFill/>
                          </a:ln>
                        </pic:spPr>
                      </pic:pic>
                    </wpg:grpSp>
                  </wpg:wgp>
                </a:graphicData>
              </a:graphic>
            </wp:anchor>
          </w:drawing>
        </mc:Choice>
        <mc:Fallback>
          <w:pict>
            <v:group w14:anchorId="3B13E81E" id="Group 9" o:spid="_x0000_s1026" style="position:absolute;left:0;text-align:left;margin-left:0;margin-top:0;width:497.55pt;height:51.3pt;z-index:251658240" coordorigin="21865,34542" coordsize="63188,651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L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">
              <v:group id="Group 1" o:spid="_x0000_s1027" style="position:absolute;left:21865;top:34542;width:63189;height:6515" coordsize="63188,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3188;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F9A8DE7" w14:textId="77777777" w:rsidR="005A7DC4" w:rsidRDefault="005A7DC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8098;top:571;width:17361;height:46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">
                  <v:imagedata r:id="rId5" o:title=""/>
                </v:shape>
                <v:shape id="Shape 5" o:spid="_x0000_s1030" type="#_x0000_t75" alt="Image result for nsf" style="position:absolute;left:17240;width:5829;height:58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">
                  <v:imagedata r:id="rId6" o:title="Image result for nsf"/>
                </v:shape>
                <v:shape id="Shape 6" o:spid="_x0000_s1031" type="#_x0000_t75" alt="Image result for gleon" style="position:absolute;left:50387;top:190;width:12801;height:54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">
                  <v:imagedata r:id="rId7" o:title="Image result for gleon" croptop="12670f" cropbottom="15508f"/>
                </v:shape>
                <v:shape id="Shape 7" o:spid="_x0000_s1032" type="#_x0000_t75" style="position:absolute;top:666;width:12293;height:584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">
                  <v:imagedata r:id="rId8"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0C4"/>
    <w:multiLevelType w:val="multilevel"/>
    <w:tmpl w:val="24183330"/>
    <w:lvl w:ilvl="0">
      <w:start w:val="1"/>
      <w:numFmt w:val="bullet"/>
      <w:lvlText w:val="▪"/>
      <w:lvlJc w:val="left"/>
      <w:pPr>
        <w:ind w:left="720" w:hanging="360"/>
      </w:pPr>
      <w:rPr>
        <w:rFonts w:ascii="Noto Sans Symbols" w:eastAsia="Noto Sans Symbols" w:hAnsi="Noto Sans Symbols" w:cs="Noto Sans Symbols"/>
        <w:color w:val="36609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FC25F7"/>
    <w:multiLevelType w:val="multilevel"/>
    <w:tmpl w:val="4A7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2676D"/>
    <w:multiLevelType w:val="multilevel"/>
    <w:tmpl w:val="109ED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3153FA"/>
    <w:multiLevelType w:val="multilevel"/>
    <w:tmpl w:val="A7981236"/>
    <w:lvl w:ilvl="0">
      <w:start w:val="1"/>
      <w:numFmt w:val="decimal"/>
      <w:lvlText w:val="%1)"/>
      <w:lvlJc w:val="left"/>
      <w:pPr>
        <w:ind w:left="360" w:hanging="360"/>
      </w:pPr>
    </w:lvl>
    <w:lvl w:ilvl="1">
      <w:start w:val="1"/>
      <w:numFmt w:val="lowerLetter"/>
      <w:lvlText w:val="%2."/>
      <w:lvlJc w:val="left"/>
      <w:pPr>
        <w:ind w:left="-2827" w:hanging="360"/>
      </w:pPr>
    </w:lvl>
    <w:lvl w:ilvl="2">
      <w:start w:val="1"/>
      <w:numFmt w:val="lowerRoman"/>
      <w:lvlText w:val="%3."/>
      <w:lvlJc w:val="right"/>
      <w:pPr>
        <w:ind w:left="-2107" w:hanging="180"/>
      </w:pPr>
    </w:lvl>
    <w:lvl w:ilvl="3">
      <w:start w:val="1"/>
      <w:numFmt w:val="decimal"/>
      <w:lvlText w:val="%4."/>
      <w:lvlJc w:val="left"/>
      <w:pPr>
        <w:ind w:left="-1387" w:hanging="360"/>
      </w:pPr>
    </w:lvl>
    <w:lvl w:ilvl="4">
      <w:start w:val="1"/>
      <w:numFmt w:val="lowerLetter"/>
      <w:lvlText w:val="%5."/>
      <w:lvlJc w:val="left"/>
      <w:pPr>
        <w:ind w:left="-667" w:hanging="360"/>
      </w:pPr>
    </w:lvl>
    <w:lvl w:ilvl="5">
      <w:start w:val="1"/>
      <w:numFmt w:val="lowerRoman"/>
      <w:lvlText w:val="%6."/>
      <w:lvlJc w:val="right"/>
      <w:pPr>
        <w:ind w:left="53" w:hanging="180"/>
      </w:pPr>
    </w:lvl>
    <w:lvl w:ilvl="6">
      <w:start w:val="1"/>
      <w:numFmt w:val="decimal"/>
      <w:lvlText w:val="%7."/>
      <w:lvlJc w:val="left"/>
      <w:pPr>
        <w:ind w:left="773" w:hanging="360"/>
      </w:pPr>
    </w:lvl>
    <w:lvl w:ilvl="7">
      <w:start w:val="1"/>
      <w:numFmt w:val="lowerLetter"/>
      <w:lvlText w:val="%8."/>
      <w:lvlJc w:val="left"/>
      <w:pPr>
        <w:ind w:left="1493" w:hanging="360"/>
      </w:pPr>
    </w:lvl>
    <w:lvl w:ilvl="8">
      <w:start w:val="1"/>
      <w:numFmt w:val="lowerRoman"/>
      <w:lvlText w:val="%9."/>
      <w:lvlJc w:val="right"/>
      <w:pPr>
        <w:ind w:left="2213" w:hanging="180"/>
      </w:pPr>
    </w:lvl>
  </w:abstractNum>
  <w:abstractNum w:abstractNumId="4" w15:restartNumberingAfterBreak="0">
    <w:nsid w:val="15CC55BA"/>
    <w:multiLevelType w:val="multilevel"/>
    <w:tmpl w:val="0FB63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2316C4"/>
    <w:multiLevelType w:val="multilevel"/>
    <w:tmpl w:val="25E071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084335"/>
    <w:multiLevelType w:val="multilevel"/>
    <w:tmpl w:val="FE860800"/>
    <w:lvl w:ilvl="0">
      <w:start w:val="1"/>
      <w:numFmt w:val="bullet"/>
      <w:lvlText w:val="▪"/>
      <w:lvlJc w:val="left"/>
      <w:pPr>
        <w:ind w:left="720" w:hanging="360"/>
      </w:pPr>
      <w:rPr>
        <w:rFonts w:ascii="Noto Sans Symbols" w:eastAsia="Noto Sans Symbols" w:hAnsi="Noto Sans Symbols" w:cs="Noto Sans Symbols"/>
        <w:color w:val="36609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092724"/>
    <w:multiLevelType w:val="multilevel"/>
    <w:tmpl w:val="86586DDC"/>
    <w:lvl w:ilvl="0">
      <w:start w:val="1"/>
      <w:numFmt w:val="decimal"/>
      <w:lvlText w:val="%1)"/>
      <w:lvlJc w:val="left"/>
      <w:pPr>
        <w:ind w:left="360" w:hanging="360"/>
      </w:pPr>
    </w:lvl>
    <w:lvl w:ilvl="1">
      <w:start w:val="1"/>
      <w:numFmt w:val="lowerLetter"/>
      <w:lvlText w:val="%2."/>
      <w:lvlJc w:val="left"/>
      <w:pPr>
        <w:ind w:left="-2827" w:hanging="360"/>
      </w:pPr>
    </w:lvl>
    <w:lvl w:ilvl="2">
      <w:start w:val="1"/>
      <w:numFmt w:val="lowerRoman"/>
      <w:lvlText w:val="%3."/>
      <w:lvlJc w:val="right"/>
      <w:pPr>
        <w:ind w:left="-2107" w:hanging="180"/>
      </w:pPr>
    </w:lvl>
    <w:lvl w:ilvl="3">
      <w:start w:val="1"/>
      <w:numFmt w:val="decimal"/>
      <w:lvlText w:val="%4."/>
      <w:lvlJc w:val="left"/>
      <w:pPr>
        <w:ind w:left="-1387" w:hanging="360"/>
      </w:pPr>
    </w:lvl>
    <w:lvl w:ilvl="4">
      <w:start w:val="1"/>
      <w:numFmt w:val="lowerLetter"/>
      <w:lvlText w:val="%5."/>
      <w:lvlJc w:val="left"/>
      <w:pPr>
        <w:ind w:left="-667" w:hanging="360"/>
      </w:pPr>
    </w:lvl>
    <w:lvl w:ilvl="5">
      <w:start w:val="1"/>
      <w:numFmt w:val="lowerRoman"/>
      <w:lvlText w:val="%6."/>
      <w:lvlJc w:val="right"/>
      <w:pPr>
        <w:ind w:left="53" w:hanging="180"/>
      </w:pPr>
    </w:lvl>
    <w:lvl w:ilvl="6">
      <w:start w:val="1"/>
      <w:numFmt w:val="lowerLetter"/>
      <w:lvlText w:val="%7)"/>
      <w:lvlJc w:val="left"/>
      <w:pPr>
        <w:ind w:left="773" w:hanging="360"/>
      </w:pPr>
    </w:lvl>
    <w:lvl w:ilvl="7">
      <w:start w:val="1"/>
      <w:numFmt w:val="lowerLetter"/>
      <w:lvlText w:val="%8."/>
      <w:lvlJc w:val="left"/>
      <w:pPr>
        <w:ind w:left="1493" w:hanging="360"/>
      </w:pPr>
    </w:lvl>
    <w:lvl w:ilvl="8">
      <w:start w:val="1"/>
      <w:numFmt w:val="lowerRoman"/>
      <w:lvlText w:val="%9."/>
      <w:lvlJc w:val="right"/>
      <w:pPr>
        <w:ind w:left="2213" w:hanging="180"/>
      </w:pPr>
    </w:lvl>
  </w:abstractNum>
  <w:abstractNum w:abstractNumId="8" w15:restartNumberingAfterBreak="0">
    <w:nsid w:val="2BB4669E"/>
    <w:multiLevelType w:val="hybridMultilevel"/>
    <w:tmpl w:val="204A1D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1F538D1"/>
    <w:multiLevelType w:val="multilevel"/>
    <w:tmpl w:val="C2802D5C"/>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0" w15:restartNumberingAfterBreak="0">
    <w:nsid w:val="4C5E6B4A"/>
    <w:multiLevelType w:val="multilevel"/>
    <w:tmpl w:val="AC387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4C50D1"/>
    <w:multiLevelType w:val="multilevel"/>
    <w:tmpl w:val="6568DF38"/>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7A48C7"/>
    <w:multiLevelType w:val="multilevel"/>
    <w:tmpl w:val="86586DDC"/>
    <w:lvl w:ilvl="0">
      <w:start w:val="1"/>
      <w:numFmt w:val="decimal"/>
      <w:lvlText w:val="%1)"/>
      <w:lvlJc w:val="left"/>
      <w:pPr>
        <w:ind w:left="360" w:hanging="360"/>
      </w:pPr>
    </w:lvl>
    <w:lvl w:ilvl="1">
      <w:start w:val="1"/>
      <w:numFmt w:val="lowerLetter"/>
      <w:lvlText w:val="%2."/>
      <w:lvlJc w:val="left"/>
      <w:pPr>
        <w:ind w:left="-2827" w:hanging="360"/>
      </w:pPr>
    </w:lvl>
    <w:lvl w:ilvl="2">
      <w:start w:val="1"/>
      <w:numFmt w:val="lowerRoman"/>
      <w:lvlText w:val="%3."/>
      <w:lvlJc w:val="right"/>
      <w:pPr>
        <w:ind w:left="-2107" w:hanging="180"/>
      </w:pPr>
    </w:lvl>
    <w:lvl w:ilvl="3">
      <w:start w:val="1"/>
      <w:numFmt w:val="decimal"/>
      <w:lvlText w:val="%4."/>
      <w:lvlJc w:val="left"/>
      <w:pPr>
        <w:ind w:left="-1387" w:hanging="360"/>
      </w:pPr>
    </w:lvl>
    <w:lvl w:ilvl="4">
      <w:start w:val="1"/>
      <w:numFmt w:val="lowerLetter"/>
      <w:lvlText w:val="%5."/>
      <w:lvlJc w:val="left"/>
      <w:pPr>
        <w:ind w:left="-667" w:hanging="360"/>
      </w:pPr>
    </w:lvl>
    <w:lvl w:ilvl="5">
      <w:start w:val="1"/>
      <w:numFmt w:val="lowerRoman"/>
      <w:lvlText w:val="%6."/>
      <w:lvlJc w:val="right"/>
      <w:pPr>
        <w:ind w:left="53" w:hanging="180"/>
      </w:pPr>
    </w:lvl>
    <w:lvl w:ilvl="6">
      <w:start w:val="1"/>
      <w:numFmt w:val="lowerLetter"/>
      <w:lvlText w:val="%7)"/>
      <w:lvlJc w:val="left"/>
      <w:pPr>
        <w:ind w:left="773" w:hanging="360"/>
      </w:pPr>
    </w:lvl>
    <w:lvl w:ilvl="7">
      <w:start w:val="1"/>
      <w:numFmt w:val="lowerLetter"/>
      <w:lvlText w:val="%8."/>
      <w:lvlJc w:val="left"/>
      <w:pPr>
        <w:ind w:left="1493" w:hanging="360"/>
      </w:pPr>
    </w:lvl>
    <w:lvl w:ilvl="8">
      <w:start w:val="1"/>
      <w:numFmt w:val="lowerRoman"/>
      <w:lvlText w:val="%9."/>
      <w:lvlJc w:val="right"/>
      <w:pPr>
        <w:ind w:left="2213" w:hanging="180"/>
      </w:pPr>
    </w:lvl>
  </w:abstractNum>
  <w:abstractNum w:abstractNumId="13" w15:restartNumberingAfterBreak="0">
    <w:nsid w:val="581C680B"/>
    <w:multiLevelType w:val="multilevel"/>
    <w:tmpl w:val="5B9E1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37719B"/>
    <w:multiLevelType w:val="hybridMultilevel"/>
    <w:tmpl w:val="21DC4E8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EA755FF"/>
    <w:multiLevelType w:val="multilevel"/>
    <w:tmpl w:val="C2802D5C"/>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6" w15:restartNumberingAfterBreak="0">
    <w:nsid w:val="75811B88"/>
    <w:multiLevelType w:val="hybridMultilevel"/>
    <w:tmpl w:val="AB4CEC2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89550A4"/>
    <w:multiLevelType w:val="hybridMultilevel"/>
    <w:tmpl w:val="21DC4E8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0"/>
  </w:num>
  <w:num w:numId="5">
    <w:abstractNumId w:val="2"/>
  </w:num>
  <w:num w:numId="6">
    <w:abstractNumId w:val="13"/>
  </w:num>
  <w:num w:numId="7">
    <w:abstractNumId w:val="9"/>
  </w:num>
  <w:num w:numId="8">
    <w:abstractNumId w:val="10"/>
  </w:num>
  <w:num w:numId="9">
    <w:abstractNumId w:val="4"/>
  </w:num>
  <w:num w:numId="10">
    <w:abstractNumId w:val="6"/>
  </w:num>
  <w:num w:numId="11">
    <w:abstractNumId w:val="15"/>
  </w:num>
  <w:num w:numId="12">
    <w:abstractNumId w:val="8"/>
  </w:num>
  <w:num w:numId="13">
    <w:abstractNumId w:val="1"/>
  </w:num>
  <w:num w:numId="14">
    <w:abstractNumId w:val="7"/>
  </w:num>
  <w:num w:numId="15">
    <w:abstractNumId w:val="12"/>
  </w:num>
  <w:num w:numId="16">
    <w:abstractNumId w:val="16"/>
  </w:num>
  <w:num w:numId="17">
    <w:abstractNumId w:val="14"/>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C4"/>
    <w:rsid w:val="00026CED"/>
    <w:rsid w:val="00034EC8"/>
    <w:rsid w:val="000A717F"/>
    <w:rsid w:val="000B7291"/>
    <w:rsid w:val="000C3F74"/>
    <w:rsid w:val="000D61C4"/>
    <w:rsid w:val="000E0610"/>
    <w:rsid w:val="00100F71"/>
    <w:rsid w:val="0011016C"/>
    <w:rsid w:val="00113099"/>
    <w:rsid w:val="001225EF"/>
    <w:rsid w:val="001437AE"/>
    <w:rsid w:val="001450F1"/>
    <w:rsid w:val="00155DE1"/>
    <w:rsid w:val="00164068"/>
    <w:rsid w:val="00164847"/>
    <w:rsid w:val="00164E52"/>
    <w:rsid w:val="001677CC"/>
    <w:rsid w:val="00182644"/>
    <w:rsid w:val="00195A7C"/>
    <w:rsid w:val="00197469"/>
    <w:rsid w:val="001D0470"/>
    <w:rsid w:val="00207A67"/>
    <w:rsid w:val="00210243"/>
    <w:rsid w:val="00223291"/>
    <w:rsid w:val="002322E4"/>
    <w:rsid w:val="00242B5C"/>
    <w:rsid w:val="00246001"/>
    <w:rsid w:val="002630A4"/>
    <w:rsid w:val="00275F04"/>
    <w:rsid w:val="00277AAB"/>
    <w:rsid w:val="002B586A"/>
    <w:rsid w:val="002B7769"/>
    <w:rsid w:val="002B79D4"/>
    <w:rsid w:val="002C2595"/>
    <w:rsid w:val="002D4B9F"/>
    <w:rsid w:val="002E3DDC"/>
    <w:rsid w:val="002F127A"/>
    <w:rsid w:val="002F237B"/>
    <w:rsid w:val="00302E95"/>
    <w:rsid w:val="00305694"/>
    <w:rsid w:val="00315815"/>
    <w:rsid w:val="003319C6"/>
    <w:rsid w:val="00335D54"/>
    <w:rsid w:val="003523B3"/>
    <w:rsid w:val="00363A4F"/>
    <w:rsid w:val="003676B8"/>
    <w:rsid w:val="0037124A"/>
    <w:rsid w:val="00374479"/>
    <w:rsid w:val="003E092F"/>
    <w:rsid w:val="00411660"/>
    <w:rsid w:val="00422F82"/>
    <w:rsid w:val="00440D26"/>
    <w:rsid w:val="004523C5"/>
    <w:rsid w:val="0045319D"/>
    <w:rsid w:val="0045711B"/>
    <w:rsid w:val="00457845"/>
    <w:rsid w:val="00476F87"/>
    <w:rsid w:val="004C09F2"/>
    <w:rsid w:val="004C510B"/>
    <w:rsid w:val="004D21E9"/>
    <w:rsid w:val="004D249E"/>
    <w:rsid w:val="004D3DBA"/>
    <w:rsid w:val="004D53E7"/>
    <w:rsid w:val="004F06E6"/>
    <w:rsid w:val="004F4BC3"/>
    <w:rsid w:val="00500F7A"/>
    <w:rsid w:val="0050381D"/>
    <w:rsid w:val="00506E7F"/>
    <w:rsid w:val="00506F78"/>
    <w:rsid w:val="0051543C"/>
    <w:rsid w:val="005515CA"/>
    <w:rsid w:val="00562F96"/>
    <w:rsid w:val="0057548A"/>
    <w:rsid w:val="00576B2C"/>
    <w:rsid w:val="005A7DC4"/>
    <w:rsid w:val="005B2BEC"/>
    <w:rsid w:val="005E22F9"/>
    <w:rsid w:val="005E5B5A"/>
    <w:rsid w:val="005E7533"/>
    <w:rsid w:val="00631A4D"/>
    <w:rsid w:val="00641B2C"/>
    <w:rsid w:val="006466AB"/>
    <w:rsid w:val="0065175E"/>
    <w:rsid w:val="00663EF3"/>
    <w:rsid w:val="00683927"/>
    <w:rsid w:val="006866B1"/>
    <w:rsid w:val="006A192E"/>
    <w:rsid w:val="006A736A"/>
    <w:rsid w:val="006B013D"/>
    <w:rsid w:val="006E0303"/>
    <w:rsid w:val="0072190E"/>
    <w:rsid w:val="00727224"/>
    <w:rsid w:val="00727D79"/>
    <w:rsid w:val="00747D0D"/>
    <w:rsid w:val="00751395"/>
    <w:rsid w:val="007816C6"/>
    <w:rsid w:val="00781A79"/>
    <w:rsid w:val="00786488"/>
    <w:rsid w:val="00787DAF"/>
    <w:rsid w:val="00790773"/>
    <w:rsid w:val="007918AD"/>
    <w:rsid w:val="007A2336"/>
    <w:rsid w:val="007B7B07"/>
    <w:rsid w:val="007C0DD4"/>
    <w:rsid w:val="007D4DA8"/>
    <w:rsid w:val="007F654D"/>
    <w:rsid w:val="00831DA4"/>
    <w:rsid w:val="00831E15"/>
    <w:rsid w:val="008539C8"/>
    <w:rsid w:val="00881FBD"/>
    <w:rsid w:val="00883FDF"/>
    <w:rsid w:val="008A1C00"/>
    <w:rsid w:val="008A431A"/>
    <w:rsid w:val="008B29F5"/>
    <w:rsid w:val="008D4E85"/>
    <w:rsid w:val="008E0935"/>
    <w:rsid w:val="008F1AC9"/>
    <w:rsid w:val="00900B17"/>
    <w:rsid w:val="00963BBA"/>
    <w:rsid w:val="00974872"/>
    <w:rsid w:val="0097506F"/>
    <w:rsid w:val="0098525B"/>
    <w:rsid w:val="00986407"/>
    <w:rsid w:val="0098788E"/>
    <w:rsid w:val="009B40A8"/>
    <w:rsid w:val="009C59B0"/>
    <w:rsid w:val="009F2C61"/>
    <w:rsid w:val="00A11A4D"/>
    <w:rsid w:val="00A11B3C"/>
    <w:rsid w:val="00A12F7A"/>
    <w:rsid w:val="00A1589E"/>
    <w:rsid w:val="00A34A74"/>
    <w:rsid w:val="00A34FC5"/>
    <w:rsid w:val="00A92DD6"/>
    <w:rsid w:val="00AE66E6"/>
    <w:rsid w:val="00B255C4"/>
    <w:rsid w:val="00B27C2A"/>
    <w:rsid w:val="00B726CE"/>
    <w:rsid w:val="00B7338F"/>
    <w:rsid w:val="00B927B8"/>
    <w:rsid w:val="00BE400B"/>
    <w:rsid w:val="00BE6A2F"/>
    <w:rsid w:val="00C0441F"/>
    <w:rsid w:val="00C46D0D"/>
    <w:rsid w:val="00C471A9"/>
    <w:rsid w:val="00CD13D0"/>
    <w:rsid w:val="00CE7B37"/>
    <w:rsid w:val="00D066D5"/>
    <w:rsid w:val="00D07E26"/>
    <w:rsid w:val="00D262FA"/>
    <w:rsid w:val="00D33A2C"/>
    <w:rsid w:val="00D4058D"/>
    <w:rsid w:val="00D406CA"/>
    <w:rsid w:val="00D4705F"/>
    <w:rsid w:val="00D550DA"/>
    <w:rsid w:val="00D60EF5"/>
    <w:rsid w:val="00D62E72"/>
    <w:rsid w:val="00D95950"/>
    <w:rsid w:val="00DA401A"/>
    <w:rsid w:val="00DC6CC1"/>
    <w:rsid w:val="00E31B8E"/>
    <w:rsid w:val="00E425E1"/>
    <w:rsid w:val="00E66679"/>
    <w:rsid w:val="00E82422"/>
    <w:rsid w:val="00E86C36"/>
    <w:rsid w:val="00E8749D"/>
    <w:rsid w:val="00EA30C3"/>
    <w:rsid w:val="00EA5F34"/>
    <w:rsid w:val="00ED38B3"/>
    <w:rsid w:val="00EE56A9"/>
    <w:rsid w:val="00EE6BB5"/>
    <w:rsid w:val="00F255CD"/>
    <w:rsid w:val="00F272BA"/>
    <w:rsid w:val="00F47852"/>
    <w:rsid w:val="00F71C83"/>
    <w:rsid w:val="00FA5C88"/>
    <w:rsid w:val="00FB44E5"/>
    <w:rsid w:val="00FB73DA"/>
    <w:rsid w:val="00FC60F7"/>
    <w:rsid w:val="00FE2986"/>
    <w:rsid w:val="00FE3E4E"/>
    <w:rsid w:val="00FF1E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E38E8"/>
  <w15:docId w15:val="{BBEB64AD-4596-457E-B9BA-1B8AD127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I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2FA"/>
    <w:pPr>
      <w:jc w:val="both"/>
    </w:pPr>
    <w:rPr>
      <w:sz w:val="22"/>
    </w:rPr>
  </w:style>
  <w:style w:type="paragraph" w:styleId="Heading1">
    <w:name w:val="heading 1"/>
    <w:basedOn w:val="Normal"/>
    <w:next w:val="Normal"/>
    <w:link w:val="Heading1Char"/>
    <w:uiPriority w:val="9"/>
    <w:qFormat/>
    <w:rsid w:val="00D86F89"/>
    <w:pPr>
      <w:keepNext/>
      <w:keepLines/>
      <w:spacing w:before="320" w:after="0" w:line="240" w:lineRule="auto"/>
      <w:outlineLvl w:val="0"/>
    </w:pPr>
    <w:rPr>
      <w:rFonts w:eastAsiaTheme="majorEastAsia" w:cstheme="majorBidi"/>
      <w:b/>
      <w:color w:val="4F81BD" w:themeColor="accent1"/>
      <w:sz w:val="32"/>
      <w:szCs w:val="32"/>
    </w:rPr>
  </w:style>
  <w:style w:type="paragraph" w:styleId="Heading2">
    <w:name w:val="heading 2"/>
    <w:basedOn w:val="Normal"/>
    <w:next w:val="Normal"/>
    <w:link w:val="Heading2Char"/>
    <w:uiPriority w:val="9"/>
    <w:unhideWhenUsed/>
    <w:qFormat/>
    <w:rsid w:val="00D86F89"/>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semiHidden/>
    <w:unhideWhenUsed/>
    <w:qFormat/>
    <w:rsid w:val="00D86F89"/>
    <w:pPr>
      <w:keepNext/>
      <w:keepLines/>
      <w:spacing w:before="40" w:after="0" w:line="240" w:lineRule="auto"/>
      <w:outlineLvl w:val="2"/>
    </w:pPr>
    <w:rPr>
      <w:rFonts w:asciiTheme="majorHAnsi" w:eastAsiaTheme="majorEastAsia" w:hAnsiTheme="majorHAnsi" w:cstheme="majorBidi"/>
      <w:color w:val="1F497D" w:themeColor="text2"/>
    </w:rPr>
  </w:style>
  <w:style w:type="paragraph" w:styleId="Heading4">
    <w:name w:val="heading 4"/>
    <w:basedOn w:val="Normal"/>
    <w:next w:val="Normal"/>
    <w:link w:val="Heading4Char"/>
    <w:uiPriority w:val="9"/>
    <w:semiHidden/>
    <w:unhideWhenUsed/>
    <w:qFormat/>
    <w:rsid w:val="00D86F89"/>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D86F89"/>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D86F8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86F8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86F89"/>
    <w:pPr>
      <w:keepNext/>
      <w:keepLines/>
      <w:spacing w:before="40" w:after="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D86F89"/>
    <w:pPr>
      <w:keepNext/>
      <w:keepLines/>
      <w:spacing w:before="40" w:after="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F89"/>
    <w:pPr>
      <w:spacing w:after="0" w:line="240" w:lineRule="auto"/>
      <w:contextualSpacing/>
    </w:pPr>
    <w:rPr>
      <w:rFonts w:eastAsiaTheme="majorEastAsia" w:cstheme="majorBidi"/>
      <w:b/>
      <w:color w:val="4F81BD" w:themeColor="accent1"/>
      <w:spacing w:val="-10"/>
      <w:sz w:val="56"/>
      <w:szCs w:val="56"/>
    </w:rPr>
  </w:style>
  <w:style w:type="paragraph" w:styleId="NormalWeb">
    <w:name w:val="Normal (Web)"/>
    <w:basedOn w:val="Normal"/>
    <w:uiPriority w:val="99"/>
    <w:semiHidden/>
    <w:unhideWhenUsed/>
    <w:rsid w:val="007C14F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7C14F9"/>
    <w:pPr>
      <w:ind w:left="720"/>
      <w:contextualSpacing/>
    </w:pPr>
  </w:style>
  <w:style w:type="character" w:styleId="Hyperlink">
    <w:name w:val="Hyperlink"/>
    <w:basedOn w:val="DefaultParagraphFont"/>
    <w:uiPriority w:val="99"/>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Header">
    <w:name w:val="header"/>
    <w:basedOn w:val="Normal"/>
    <w:link w:val="HeaderChar"/>
    <w:uiPriority w:val="99"/>
    <w:unhideWhenUsed/>
    <w:rsid w:val="00D8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89"/>
  </w:style>
  <w:style w:type="paragraph" w:styleId="Footer">
    <w:name w:val="footer"/>
    <w:basedOn w:val="Normal"/>
    <w:link w:val="FooterChar"/>
    <w:uiPriority w:val="99"/>
    <w:unhideWhenUsed/>
    <w:rsid w:val="00D8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89"/>
  </w:style>
  <w:style w:type="character" w:customStyle="1" w:styleId="TitleChar">
    <w:name w:val="Title Char"/>
    <w:basedOn w:val="DefaultParagraphFont"/>
    <w:link w:val="Title"/>
    <w:uiPriority w:val="10"/>
    <w:rsid w:val="00D86F89"/>
    <w:rPr>
      <w:rFonts w:eastAsiaTheme="majorEastAsia" w:cstheme="majorBidi"/>
      <w:b/>
      <w:color w:val="4F81BD" w:themeColor="accent1"/>
      <w:spacing w:val="-10"/>
      <w:sz w:val="56"/>
      <w:szCs w:val="56"/>
    </w:rPr>
  </w:style>
  <w:style w:type="paragraph" w:styleId="NoSpacing">
    <w:name w:val="No Spacing"/>
    <w:uiPriority w:val="1"/>
    <w:qFormat/>
    <w:rsid w:val="00D86F89"/>
    <w:pPr>
      <w:spacing w:after="0" w:line="240" w:lineRule="auto"/>
    </w:pPr>
  </w:style>
  <w:style w:type="character" w:customStyle="1" w:styleId="Heading1Char">
    <w:name w:val="Heading 1 Char"/>
    <w:basedOn w:val="DefaultParagraphFont"/>
    <w:link w:val="Heading1"/>
    <w:uiPriority w:val="9"/>
    <w:rsid w:val="00D86F89"/>
    <w:rPr>
      <w:rFonts w:eastAsiaTheme="majorEastAsia" w:cstheme="majorBidi"/>
      <w:b/>
      <w:color w:val="4F81BD" w:themeColor="accent1"/>
      <w:sz w:val="32"/>
      <w:szCs w:val="32"/>
    </w:rPr>
  </w:style>
  <w:style w:type="character" w:customStyle="1" w:styleId="Heading2Char">
    <w:name w:val="Heading 2 Char"/>
    <w:basedOn w:val="DefaultParagraphFont"/>
    <w:link w:val="Heading2"/>
    <w:uiPriority w:val="9"/>
    <w:rsid w:val="00D86F89"/>
    <w:rPr>
      <w:rFonts w:eastAsiaTheme="majorEastAsia" w:cstheme="majorBidi"/>
      <w:sz w:val="28"/>
      <w:szCs w:val="28"/>
    </w:rPr>
  </w:style>
  <w:style w:type="character" w:customStyle="1" w:styleId="Heading3Char">
    <w:name w:val="Heading 3 Char"/>
    <w:basedOn w:val="DefaultParagraphFont"/>
    <w:link w:val="Heading3"/>
    <w:uiPriority w:val="9"/>
    <w:semiHidden/>
    <w:rsid w:val="00D86F8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86F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F8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86F8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86F8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86F8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86F8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86F8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pPr>
      <w:spacing w:line="240" w:lineRule="auto"/>
    </w:pPr>
    <w:rPr>
      <w:rFonts w:ascii="Cambria" w:eastAsia="Cambria" w:hAnsi="Cambria" w:cs="Cambria"/>
    </w:rPr>
  </w:style>
  <w:style w:type="character" w:customStyle="1" w:styleId="SubtitleChar">
    <w:name w:val="Subtitle Char"/>
    <w:basedOn w:val="DefaultParagraphFont"/>
    <w:link w:val="Subtitle"/>
    <w:uiPriority w:val="11"/>
    <w:rsid w:val="00D86F89"/>
    <w:rPr>
      <w:rFonts w:asciiTheme="majorHAnsi" w:eastAsiaTheme="majorEastAsia" w:hAnsiTheme="majorHAnsi" w:cstheme="majorBidi"/>
      <w:sz w:val="24"/>
      <w:szCs w:val="24"/>
    </w:rPr>
  </w:style>
  <w:style w:type="character" w:styleId="Strong">
    <w:name w:val="Strong"/>
    <w:basedOn w:val="DefaultParagraphFont"/>
    <w:uiPriority w:val="22"/>
    <w:qFormat/>
    <w:rsid w:val="00D86F89"/>
    <w:rPr>
      <w:b/>
      <w:bCs/>
    </w:rPr>
  </w:style>
  <w:style w:type="character" w:styleId="Emphasis">
    <w:name w:val="Emphasis"/>
    <w:basedOn w:val="DefaultParagraphFont"/>
    <w:uiPriority w:val="20"/>
    <w:qFormat/>
    <w:rsid w:val="00D86F89"/>
    <w:rPr>
      <w:i/>
      <w:iCs/>
    </w:rPr>
  </w:style>
  <w:style w:type="paragraph" w:styleId="Quote">
    <w:name w:val="Quote"/>
    <w:basedOn w:val="Normal"/>
    <w:next w:val="Normal"/>
    <w:link w:val="QuoteChar"/>
    <w:uiPriority w:val="29"/>
    <w:qFormat/>
    <w:rsid w:val="00D86F89"/>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86F89"/>
    <w:rPr>
      <w:i/>
      <w:iCs/>
      <w:color w:val="404040" w:themeColor="text1" w:themeTint="BF"/>
    </w:rPr>
  </w:style>
  <w:style w:type="character" w:styleId="SubtleEmphasis">
    <w:name w:val="Subtle Emphasis"/>
    <w:basedOn w:val="DefaultParagraphFont"/>
    <w:uiPriority w:val="19"/>
    <w:qFormat/>
    <w:rsid w:val="00D86F89"/>
    <w:rPr>
      <w:i/>
      <w:iCs/>
      <w:color w:val="404040" w:themeColor="text1" w:themeTint="BF"/>
    </w:rPr>
  </w:style>
  <w:style w:type="character" w:styleId="IntenseEmphasis">
    <w:name w:val="Intense Emphasis"/>
    <w:basedOn w:val="DefaultParagraphFont"/>
    <w:uiPriority w:val="21"/>
    <w:qFormat/>
    <w:rsid w:val="00D86F89"/>
    <w:rPr>
      <w:b/>
      <w:bCs/>
      <w:i/>
      <w:iCs/>
    </w:rPr>
  </w:style>
  <w:style w:type="character" w:styleId="IntenseReference">
    <w:name w:val="Intense Reference"/>
    <w:basedOn w:val="DefaultParagraphFont"/>
    <w:uiPriority w:val="32"/>
    <w:qFormat/>
    <w:rsid w:val="00D86F89"/>
    <w:rPr>
      <w:b/>
      <w:bCs/>
      <w:smallCaps/>
      <w:spacing w:val="5"/>
      <w:u w:val="single"/>
    </w:rPr>
  </w:style>
  <w:style w:type="paragraph" w:styleId="TOCHeading">
    <w:name w:val="TOC Heading"/>
    <w:basedOn w:val="Heading1"/>
    <w:next w:val="Normal"/>
    <w:uiPriority w:val="39"/>
    <w:semiHidden/>
    <w:unhideWhenUsed/>
    <w:qFormat/>
    <w:rsid w:val="00D86F89"/>
    <w:pPr>
      <w:outlineLvl w:val="9"/>
    </w:pPr>
  </w:style>
  <w:style w:type="character" w:styleId="PageNumber">
    <w:name w:val="page number"/>
    <w:basedOn w:val="DefaultParagraphFont"/>
    <w:uiPriority w:val="99"/>
    <w:semiHidden/>
    <w:unhideWhenUsed/>
    <w:rsid w:val="00145899"/>
  </w:style>
  <w:style w:type="character" w:customStyle="1" w:styleId="UnresolvedMention1">
    <w:name w:val="Unresolved Mention1"/>
    <w:basedOn w:val="DefaultParagraphFont"/>
    <w:uiPriority w:val="99"/>
    <w:rsid w:val="005F09B1"/>
    <w:rPr>
      <w:color w:val="808080"/>
      <w:shd w:val="clear" w:color="auto" w:fill="E6E6E6"/>
    </w:rPr>
  </w:style>
  <w:style w:type="character" w:customStyle="1" w:styleId="UnresolvedMention2">
    <w:name w:val="Unresolved Mention2"/>
    <w:basedOn w:val="DefaultParagraphFont"/>
    <w:uiPriority w:val="99"/>
    <w:rsid w:val="0056541D"/>
    <w:rPr>
      <w:color w:val="808080"/>
      <w:shd w:val="clear" w:color="auto" w:fill="E6E6E6"/>
    </w:rPr>
  </w:style>
  <w:style w:type="character" w:styleId="UnresolvedMention">
    <w:name w:val="Unresolved Mention"/>
    <w:basedOn w:val="DefaultParagraphFont"/>
    <w:uiPriority w:val="99"/>
    <w:semiHidden/>
    <w:unhideWhenUsed/>
    <w:rsid w:val="00A9012B"/>
    <w:rPr>
      <w:color w:val="605E5C"/>
      <w:shd w:val="clear" w:color="auto" w:fill="E1DFDD"/>
    </w:rPr>
  </w:style>
  <w:style w:type="paragraph" w:styleId="Revision">
    <w:name w:val="Revision"/>
    <w:hidden/>
    <w:uiPriority w:val="99"/>
    <w:semiHidden/>
    <w:rsid w:val="00B7338F"/>
    <w:pPr>
      <w:spacing w:after="0" w:line="240" w:lineRule="auto"/>
    </w:pPr>
  </w:style>
  <w:style w:type="character" w:customStyle="1" w:styleId="apple-converted-space">
    <w:name w:val="apple-converted-space"/>
    <w:basedOn w:val="DefaultParagraphFont"/>
    <w:rsid w:val="00641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841500">
      <w:bodyDiv w:val="1"/>
      <w:marLeft w:val="0"/>
      <w:marRight w:val="0"/>
      <w:marTop w:val="0"/>
      <w:marBottom w:val="0"/>
      <w:divBdr>
        <w:top w:val="none" w:sz="0" w:space="0" w:color="auto"/>
        <w:left w:val="none" w:sz="0" w:space="0" w:color="auto"/>
        <w:bottom w:val="none" w:sz="0" w:space="0" w:color="auto"/>
        <w:right w:val="none" w:sz="0" w:space="0" w:color="auto"/>
      </w:divBdr>
    </w:div>
    <w:div w:id="1567107272">
      <w:bodyDiv w:val="1"/>
      <w:marLeft w:val="0"/>
      <w:marRight w:val="0"/>
      <w:marTop w:val="0"/>
      <w:marBottom w:val="0"/>
      <w:divBdr>
        <w:top w:val="none" w:sz="0" w:space="0" w:color="auto"/>
        <w:left w:val="none" w:sz="0" w:space="0" w:color="auto"/>
        <w:bottom w:val="none" w:sz="0" w:space="0" w:color="auto"/>
        <w:right w:val="none" w:sz="0" w:space="0" w:color="auto"/>
      </w:divBdr>
    </w:div>
    <w:div w:id="1964772071">
      <w:bodyDiv w:val="1"/>
      <w:marLeft w:val="0"/>
      <w:marRight w:val="0"/>
      <w:marTop w:val="0"/>
      <w:marBottom w:val="0"/>
      <w:divBdr>
        <w:top w:val="none" w:sz="0" w:space="0" w:color="auto"/>
        <w:left w:val="none" w:sz="0" w:space="0" w:color="auto"/>
        <w:bottom w:val="none" w:sz="0" w:space="0" w:color="auto"/>
        <w:right w:val="none" w:sz="0" w:space="0" w:color="auto"/>
      </w:divBdr>
    </w:div>
    <w:div w:id="2014183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73/pnas.1710231115"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1002/fee.199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kq0DTcotpA0&amp;list=PLLWiknuNGd50Lc3rft4kFPc_oxAhiQ-6s&amp;index=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oforecast.org/about/" TargetMode="External"/><Relationship Id="rId5" Type="http://schemas.openxmlformats.org/officeDocument/2006/relationships/settings" Target="settings.xml"/><Relationship Id="rId15" Type="http://schemas.openxmlformats.org/officeDocument/2006/relationships/hyperlink" Target="https://www.youtube.com/watch?v=Lgi_e7N-C8E&amp;t=196s&amp;pbjreload=101" TargetMode="External"/><Relationship Id="rId23" Type="http://schemas.openxmlformats.org/officeDocument/2006/relationships/theme" Target="theme/theme1.xml"/><Relationship Id="rId10" Type="http://schemas.openxmlformats.org/officeDocument/2006/relationships/hyperlink" Target="https://oceanservice.noaa.gov/ecoforecasting/noaa.htm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adhg-moore.shinyapps.io/mod5-test/" TargetMode="External"/><Relationship Id="rId14" Type="http://schemas.openxmlformats.org/officeDocument/2006/relationships/hyperlink" Target="https://doi.org/10.1641/0006-3568(2000)050%5b0694:aittpo%5d2.0.co;2"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jp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U5FDNDPfwikKsAZHMIbInMtM4g==">AMUW2mW2jGuJ4QywvX1cp10wYJcHu1b4vCft0xlyCQPmM8Kjip7CPLPysbA/mU2oBbuWgzdQF1GHHEb2KTQUImnsxILc2jpWklhQrSzqyjv2DUsieXEniIMeWqZlD3kDWdT3XrmX5Bl12vu75veORS9n2AlX3yFwE2y/A22a0WfftDgBCkxBbXFtVZImBdLLG4AilxGfnho18oYwnFwY311nioCH6D7FDsdLKBn9KSxlF9kj0dccIVgxC2l6lqeD5PBsJJxAW13uKRlru2wsdHMsYHB1gB2zWWpapFvaSgcw2mBhCC0U2/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B0598D-A6B6-4F83-B6DE-5C509D14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lenave</dc:creator>
  <cp:lastModifiedBy>Tadhg Moore</cp:lastModifiedBy>
  <cp:revision>6</cp:revision>
  <dcterms:created xsi:type="dcterms:W3CDTF">2021-01-04T23:47:00Z</dcterms:created>
  <dcterms:modified xsi:type="dcterms:W3CDTF">2021-01-05T13:56:00Z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http://www.zotero.org/styles/ecosystems</vt:lpwstr>
  </property>
  <property fmtid="{D5CDD505-2E9C-101B-9397-08002B2CF9AE}" pid="16" name="Mendeley Recent Style Name 5_1">
    <vt:lpwstr>Ecosystems</vt:lpwstr>
  </property>
  <property fmtid="{D5CDD505-2E9C-101B-9397-08002B2CF9AE}" pid="17" name="Mendeley Recent Style Id 6_1">
    <vt:lpwstr>http://www.zotero.org/styles/freshwater-biology</vt:lpwstr>
  </property>
  <property fmtid="{D5CDD505-2E9C-101B-9397-08002B2CF9AE}" pid="18" name="Mendeley Recent Style Name 6_1">
    <vt:lpwstr>Freshwater Biology</vt:lpwstr>
  </property>
  <property fmtid="{D5CDD505-2E9C-101B-9397-08002B2CF9AE}" pid="19" name="Mendeley Recent Style Id 7_1">
    <vt:lpwstr>http://www.zotero.org/styles/freshwater-science</vt:lpwstr>
  </property>
  <property fmtid="{D5CDD505-2E9C-101B-9397-08002B2CF9AE}" pid="20" name="Mendeley Recent Style Name 7_1">
    <vt:lpwstr>Freshwater Science</vt:lpwstr>
  </property>
  <property fmtid="{D5CDD505-2E9C-101B-9397-08002B2CF9AE}" pid="21" name="Mendeley Recent Style Id 8_1">
    <vt:lpwstr>http://csl.mendeley.com/styles/242598881/freshwater-science-2</vt:lpwstr>
  </property>
  <property fmtid="{D5CDD505-2E9C-101B-9397-08002B2CF9AE}" pid="22" name="Mendeley Recent Style Name 8_1">
    <vt:lpwstr>Freshwater Science - Kait Farrell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